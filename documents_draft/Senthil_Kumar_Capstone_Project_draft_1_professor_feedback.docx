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E1123" w14:textId="77777777" w:rsidR="00BE4E2B" w:rsidRDefault="00BE4E2B" w:rsidP="00BE4E2B">
      <w:pPr>
        <w:jc w:val="center"/>
        <w:rPr>
          <w:rFonts w:ascii="Times New Roman" w:hAnsi="Times New Roman" w:cs="Times New Roman"/>
          <w:b/>
          <w:bCs/>
        </w:rPr>
      </w:pPr>
      <w:r w:rsidRPr="00BE4E2B">
        <w:rPr>
          <w:rFonts w:ascii="Times New Roman" w:hAnsi="Times New Roman" w:cs="Times New Roman"/>
          <w:b/>
          <w:bCs/>
        </w:rPr>
        <w:t xml:space="preserve">A Modular Framework for Cost-Efficient Sentiment Analysis </w:t>
      </w:r>
      <w:commentRangeStart w:id="0"/>
      <w:r w:rsidRPr="00BE4E2B">
        <w:rPr>
          <w:rFonts w:ascii="Times New Roman" w:hAnsi="Times New Roman" w:cs="Times New Roman"/>
          <w:b/>
          <w:bCs/>
        </w:rPr>
        <w:t>with Small LMs</w:t>
      </w:r>
      <w:commentRangeEnd w:id="0"/>
      <w:r w:rsidR="00EC2779">
        <w:rPr>
          <w:rStyle w:val="CommentReference"/>
        </w:rPr>
        <w:commentReference w:id="0"/>
      </w:r>
    </w:p>
    <w:p w14:paraId="4AF9D0ED" w14:textId="575CE370"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Abstract</w:t>
      </w:r>
    </w:p>
    <w:p w14:paraId="6CD102B0" w14:textId="7EFC5BCD"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Aspect-based sentiment extraction is an essential task in e-commerce analytics, enabling businesses to capture opinions on product attributes such as screen quality, battery life, or delivery experience. Current pipelines rely heavily on large language models (LLMs) such as GPT-</w:t>
      </w:r>
      <w:r w:rsidRPr="005E2B61">
        <w:rPr>
          <w:rFonts w:ascii="Times New Roman" w:hAnsi="Times New Roman" w:cs="Times New Roman"/>
          <w:sz w:val="20"/>
          <w:szCs w:val="20"/>
          <w:highlight w:val="yellow"/>
          <w:rPrChange w:id="1" w:author="Jacquie Cheun-Jensen" w:date="2025-10-08T15:04:00Z" w16du:dateUtc="2025-10-08T22:04:00Z">
            <w:rPr>
              <w:rFonts w:ascii="Times New Roman" w:hAnsi="Times New Roman" w:cs="Times New Roman"/>
              <w:sz w:val="20"/>
              <w:szCs w:val="20"/>
            </w:rPr>
          </w:rPrChange>
        </w:rPr>
        <w:t>4, which</w:t>
      </w:r>
      <w:r w:rsidRPr="00301267">
        <w:rPr>
          <w:rFonts w:ascii="Times New Roman" w:hAnsi="Times New Roman" w:cs="Times New Roman"/>
          <w:sz w:val="20"/>
          <w:szCs w:val="20"/>
        </w:rPr>
        <w:t xml:space="preserve"> achieve high accuracy but incur prohibitive computational and financial costs. This study investigates whether </w:t>
      </w:r>
      <w:r w:rsidR="00B952B3">
        <w:rPr>
          <w:rFonts w:ascii="Times New Roman" w:hAnsi="Times New Roman" w:cs="Times New Roman"/>
          <w:sz w:val="20"/>
          <w:szCs w:val="20"/>
        </w:rPr>
        <w:t>Agents</w:t>
      </w:r>
      <w:r w:rsidRPr="00301267">
        <w:rPr>
          <w:rFonts w:ascii="Times New Roman" w:hAnsi="Times New Roman" w:cs="Times New Roman"/>
          <w:sz w:val="20"/>
          <w:szCs w:val="20"/>
        </w:rPr>
        <w:t xml:space="preserve"> of small language models (SLMs) with 1–3 </w:t>
      </w:r>
      <w:ins w:id="2" w:author="Jacquie Cheun-Jensen" w:date="2025-10-08T13:28:00Z" w16du:dateUtc="2025-10-08T20:28:00Z">
        <w:r w:rsidR="00EC2779">
          <w:rPr>
            <w:rFonts w:ascii="Times New Roman" w:hAnsi="Times New Roman" w:cs="Times New Roman"/>
            <w:sz w:val="20"/>
            <w:szCs w:val="20"/>
          </w:rPr>
          <w:t>B</w:t>
        </w:r>
      </w:ins>
      <w:del w:id="3" w:author="Jacquie Cheun-Jensen" w:date="2025-10-08T13:28:00Z" w16du:dateUtc="2025-10-08T20:28:00Z">
        <w:r w:rsidRPr="00301267" w:rsidDel="00EC2779">
          <w:rPr>
            <w:rFonts w:ascii="Times New Roman" w:hAnsi="Times New Roman" w:cs="Times New Roman"/>
            <w:sz w:val="20"/>
            <w:szCs w:val="20"/>
          </w:rPr>
          <w:delText>b</w:delText>
        </w:r>
      </w:del>
      <w:r w:rsidRPr="00301267">
        <w:rPr>
          <w:rFonts w:ascii="Times New Roman" w:hAnsi="Times New Roman" w:cs="Times New Roman"/>
          <w:sz w:val="20"/>
          <w:szCs w:val="20"/>
        </w:rPr>
        <w:t>illion parameters can deliver comparable performance at significantly reduced cost. We compare a GPT-</w:t>
      </w:r>
      <w:r w:rsidRPr="00EC2779">
        <w:rPr>
          <w:rFonts w:ascii="Times New Roman" w:hAnsi="Times New Roman" w:cs="Times New Roman"/>
          <w:sz w:val="20"/>
          <w:szCs w:val="20"/>
          <w:highlight w:val="yellow"/>
          <w:rPrChange w:id="4" w:author="Jacquie Cheun-Jensen" w:date="2025-10-08T13:28:00Z" w16du:dateUtc="2025-10-08T20:28:00Z">
            <w:rPr>
              <w:rFonts w:ascii="Times New Roman" w:hAnsi="Times New Roman" w:cs="Times New Roman"/>
              <w:sz w:val="20"/>
              <w:szCs w:val="20"/>
            </w:rPr>
          </w:rPrChange>
        </w:rPr>
        <w:t>4o</w:t>
      </w:r>
      <w:r w:rsidRPr="00301267">
        <w:rPr>
          <w:rFonts w:ascii="Times New Roman" w:hAnsi="Times New Roman" w:cs="Times New Roman"/>
          <w:sz w:val="20"/>
          <w:szCs w:val="20"/>
        </w:rPr>
        <w:t xml:space="preserve"> one-shot baseline against a four-agent SLM </w:t>
      </w:r>
      <w:r w:rsidR="00493010">
        <w:rPr>
          <w:rFonts w:ascii="Times New Roman" w:hAnsi="Times New Roman" w:cs="Times New Roman"/>
          <w:sz w:val="20"/>
          <w:szCs w:val="20"/>
        </w:rPr>
        <w:t>agents</w:t>
      </w:r>
      <w:r w:rsidRPr="00301267">
        <w:rPr>
          <w:rFonts w:ascii="Times New Roman" w:hAnsi="Times New Roman" w:cs="Times New Roman"/>
          <w:sz w:val="20"/>
          <w:szCs w:val="20"/>
        </w:rPr>
        <w:t xml:space="preserve"> composed of a chunker, feature-finder, sentiment-scorer, and coordinator/cost-logger. Using subsets of Amazon product reviews, we evaluate attribute-level F1, sentiment mean absolute error (MAE), latency, and cost per 100 reviews. Our goal is to provide the first reproducible cost-versus-quality benchmark for micro-agent SLM </w:t>
      </w:r>
      <w:r w:rsidR="00493010">
        <w:rPr>
          <w:rFonts w:ascii="Times New Roman" w:hAnsi="Times New Roman" w:cs="Times New Roman"/>
          <w:sz w:val="20"/>
          <w:szCs w:val="20"/>
        </w:rPr>
        <w:t>agent</w:t>
      </w:r>
      <w:r w:rsidRPr="00301267">
        <w:rPr>
          <w:rFonts w:ascii="Times New Roman" w:hAnsi="Times New Roman" w:cs="Times New Roman"/>
          <w:sz w:val="20"/>
          <w:szCs w:val="20"/>
        </w:rPr>
        <w:t>s, offering practical guidance to organizations seeking LLM-level accuracy without prohibitive expenses.</w:t>
      </w:r>
    </w:p>
    <w:p w14:paraId="29611E0A" w14:textId="77777777" w:rsidR="00301267" w:rsidRPr="00301267" w:rsidRDefault="00000000" w:rsidP="00301267">
      <w:pPr>
        <w:rPr>
          <w:rFonts w:ascii="Times New Roman" w:hAnsi="Times New Roman" w:cs="Times New Roman"/>
        </w:rPr>
      </w:pPr>
      <w:r>
        <w:rPr>
          <w:rFonts w:ascii="Times New Roman" w:hAnsi="Times New Roman" w:cs="Times New Roman"/>
        </w:rPr>
        <w:pict w14:anchorId="4488BF5C">
          <v:rect id="_x0000_i1025" style="width:0;height:1.5pt" o:hralign="center" o:hrstd="t" o:hr="t" fillcolor="#a0a0a0" stroked="f"/>
        </w:pict>
      </w:r>
    </w:p>
    <w:p w14:paraId="50B86F8D" w14:textId="77777777" w:rsidR="00BE4E2B" w:rsidRDefault="00BE4E2B" w:rsidP="00BE4E2B">
      <w:pPr>
        <w:rPr>
          <w:rFonts w:ascii="Times New Roman" w:hAnsi="Times New Roman" w:cs="Times New Roman"/>
          <w:sz w:val="20"/>
          <w:szCs w:val="20"/>
        </w:rPr>
      </w:pPr>
      <w:r w:rsidRPr="00BE4E2B">
        <w:rPr>
          <w:rFonts w:ascii="Times New Roman" w:hAnsi="Times New Roman" w:cs="Times New Roman"/>
          <w:b/>
          <w:bCs/>
        </w:rPr>
        <w:t>1</w:t>
      </w:r>
      <w:commentRangeStart w:id="5"/>
      <w:r w:rsidRPr="00BE4E2B">
        <w:rPr>
          <w:rFonts w:ascii="Times New Roman" w:hAnsi="Times New Roman" w:cs="Times New Roman"/>
          <w:b/>
          <w:bCs/>
        </w:rPr>
        <w:t>. Introduction</w:t>
      </w:r>
      <w:commentRangeEnd w:id="5"/>
      <w:r w:rsidR="005E2B61">
        <w:rPr>
          <w:rStyle w:val="CommentReference"/>
        </w:rPr>
        <w:commentReference w:id="5"/>
      </w:r>
    </w:p>
    <w:p w14:paraId="3F2C2E37" w14:textId="77777777"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Sentiment analysis has emerged as a cornerstone of natural language processing (NLP) and e-commerce analytics, enabling organizations to translate large volumes of unstructured customer feedback into actionable insights. While early systems focused on overall polarity classification (positive, negative, neutral), contemporary applications increasingly require aspect-based sentiment analysis (ABSA), which identifies opinions tied to specific product attributes. For instance, a single review may praise a laptop’s display quality while criticizing its battery life. Extracting such fine-grained sentiment is critical for competitive product design, marketing, and consumer experience optimization.</w:t>
      </w:r>
    </w:p>
    <w:p w14:paraId="1CF5C38F" w14:textId="4675E133"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 xml:space="preserve">Recent advances in transformer-based large language models (LLMs) such as BERT (Devlin et al., 2019), GPT-3 (Brown et al., 2020), and GPT-4 (OpenAI, 2023) have set new performance benchmarks in ABSA. However, these gains come at </w:t>
      </w:r>
      <w:ins w:id="6" w:author="Jacquie Cheun-Jensen" w:date="2025-10-08T13:36:00Z" w16du:dateUtc="2025-10-08T20:36:00Z">
        <w:r w:rsidR="00EC2779">
          <w:rPr>
            <w:rFonts w:ascii="Times New Roman" w:hAnsi="Times New Roman" w:cs="Times New Roman"/>
            <w:sz w:val="20"/>
            <w:szCs w:val="20"/>
          </w:rPr>
          <w:t xml:space="preserve">a </w:t>
        </w:r>
      </w:ins>
      <w:r w:rsidRPr="00E27B6A">
        <w:rPr>
          <w:rFonts w:ascii="Times New Roman" w:hAnsi="Times New Roman" w:cs="Times New Roman"/>
          <w:sz w:val="20"/>
          <w:szCs w:val="20"/>
        </w:rPr>
        <w:t>substantial cost. LLMs are computationally intensive, exhibit high latency, and require expensive API usage, creating barriers to adoption, particularly for small and mid-sized enterprises. The reliance on monolithic, high-parameter models also raises concerns regarding efficiency, scalability, and sustainability (Schwartz et al., 2020).</w:t>
      </w:r>
    </w:p>
    <w:p w14:paraId="1B5BF4AE" w14:textId="77046173"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 xml:space="preserve">To address these limitations, this study investigates whether small language models (SLMs) in the 1–3 </w:t>
      </w:r>
      <w:ins w:id="7" w:author="Jacquie Cheun-Jensen" w:date="2025-10-08T13:37:00Z" w16du:dateUtc="2025-10-08T20:37:00Z">
        <w:r w:rsidR="00EC2779">
          <w:rPr>
            <w:rFonts w:ascii="Times New Roman" w:hAnsi="Times New Roman" w:cs="Times New Roman"/>
            <w:sz w:val="20"/>
            <w:szCs w:val="20"/>
          </w:rPr>
          <w:t>B</w:t>
        </w:r>
      </w:ins>
      <w:del w:id="8" w:author="Jacquie Cheun-Jensen" w:date="2025-10-08T13:37:00Z" w16du:dateUtc="2025-10-08T20:37:00Z">
        <w:r w:rsidRPr="00E27B6A" w:rsidDel="00EC2779">
          <w:rPr>
            <w:rFonts w:ascii="Times New Roman" w:hAnsi="Times New Roman" w:cs="Times New Roman"/>
            <w:sz w:val="20"/>
            <w:szCs w:val="20"/>
          </w:rPr>
          <w:delText>b</w:delText>
        </w:r>
      </w:del>
      <w:r w:rsidRPr="00E27B6A">
        <w:rPr>
          <w:rFonts w:ascii="Times New Roman" w:hAnsi="Times New Roman" w:cs="Times New Roman"/>
          <w:sz w:val="20"/>
          <w:szCs w:val="20"/>
        </w:rPr>
        <w:t>illion parameter range can serve as cost-effective alternatives. Instead of deploying a single large model, the proposed approach decomposes the ABSA pipeline into specialized subtasks such as text chunking, feature extraction, and sentiment scoring. These subtasks are handled by dedicated SLM-based agents within a modular framework. The underlying premise is that specialization and coordination among smaller models may approximate LLM-level performance while significantly reducing computational and financial overhead.</w:t>
      </w:r>
    </w:p>
    <w:p w14:paraId="31C685BD" w14:textId="77777777"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This study is guided by the following research questions:</w:t>
      </w:r>
    </w:p>
    <w:p w14:paraId="280564ED" w14:textId="77777777" w:rsidR="00E27B6A" w:rsidRPr="00E27B6A" w:rsidRDefault="00E27B6A" w:rsidP="00E27B6A">
      <w:pPr>
        <w:numPr>
          <w:ilvl w:val="0"/>
          <w:numId w:val="13"/>
        </w:numPr>
        <w:rPr>
          <w:rFonts w:ascii="Times New Roman" w:hAnsi="Times New Roman" w:cs="Times New Roman"/>
          <w:sz w:val="20"/>
          <w:szCs w:val="20"/>
        </w:rPr>
      </w:pPr>
      <w:r w:rsidRPr="00E27B6A">
        <w:rPr>
          <w:rFonts w:ascii="Times New Roman" w:hAnsi="Times New Roman" w:cs="Times New Roman"/>
          <w:b/>
          <w:bCs/>
          <w:sz w:val="20"/>
          <w:szCs w:val="20"/>
        </w:rPr>
        <w:t>RQ1:</w:t>
      </w:r>
      <w:r w:rsidRPr="00E27B6A">
        <w:rPr>
          <w:rFonts w:ascii="Times New Roman" w:hAnsi="Times New Roman" w:cs="Times New Roman"/>
          <w:sz w:val="20"/>
          <w:szCs w:val="20"/>
        </w:rPr>
        <w:t xml:space="preserve"> At equal review coverage, can a modular SLM framework achieve attribute-level F1 within five points of a GPT-4o one-shot pipeline?</w:t>
      </w:r>
    </w:p>
    <w:p w14:paraId="71FD9397" w14:textId="77777777" w:rsidR="00E27B6A" w:rsidRPr="00E27B6A" w:rsidRDefault="00E27B6A" w:rsidP="00E27B6A">
      <w:pPr>
        <w:numPr>
          <w:ilvl w:val="0"/>
          <w:numId w:val="13"/>
        </w:numPr>
        <w:rPr>
          <w:rFonts w:ascii="Times New Roman" w:hAnsi="Times New Roman" w:cs="Times New Roman"/>
          <w:sz w:val="20"/>
          <w:szCs w:val="20"/>
        </w:rPr>
      </w:pPr>
      <w:r w:rsidRPr="00E27B6A">
        <w:rPr>
          <w:rFonts w:ascii="Times New Roman" w:hAnsi="Times New Roman" w:cs="Times New Roman"/>
          <w:b/>
          <w:bCs/>
          <w:sz w:val="20"/>
          <w:szCs w:val="20"/>
        </w:rPr>
        <w:t>RQ2:</w:t>
      </w:r>
      <w:r w:rsidRPr="00E27B6A">
        <w:rPr>
          <w:rFonts w:ascii="Times New Roman" w:hAnsi="Times New Roman" w:cs="Times New Roman"/>
          <w:sz w:val="20"/>
          <w:szCs w:val="20"/>
        </w:rPr>
        <w:t xml:space="preserve"> Does task specialization across multiple SLM agents outperform a single SLM of equivalent size?</w:t>
      </w:r>
    </w:p>
    <w:p w14:paraId="2813EA3D" w14:textId="77777777"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 xml:space="preserve">Based on prior work in modular NLP architectures and efficiency-driven sentiment analysis, the study is grounded in the following </w:t>
      </w:r>
      <w:commentRangeStart w:id="9"/>
      <w:r w:rsidRPr="00E27B6A">
        <w:rPr>
          <w:rFonts w:ascii="Times New Roman" w:hAnsi="Times New Roman" w:cs="Times New Roman"/>
          <w:sz w:val="20"/>
          <w:szCs w:val="20"/>
        </w:rPr>
        <w:t>hypotheses:</w:t>
      </w:r>
    </w:p>
    <w:p w14:paraId="1F0DECAC" w14:textId="77777777" w:rsidR="00E27B6A" w:rsidRPr="00E27B6A" w:rsidRDefault="00E27B6A" w:rsidP="00E27B6A">
      <w:pPr>
        <w:numPr>
          <w:ilvl w:val="0"/>
          <w:numId w:val="14"/>
        </w:numPr>
        <w:rPr>
          <w:rFonts w:ascii="Times New Roman" w:hAnsi="Times New Roman" w:cs="Times New Roman"/>
          <w:sz w:val="20"/>
          <w:szCs w:val="20"/>
        </w:rPr>
      </w:pPr>
      <w:r w:rsidRPr="00E27B6A">
        <w:rPr>
          <w:rFonts w:ascii="Times New Roman" w:hAnsi="Times New Roman" w:cs="Times New Roman"/>
          <w:b/>
          <w:bCs/>
          <w:sz w:val="20"/>
          <w:szCs w:val="20"/>
        </w:rPr>
        <w:lastRenderedPageBreak/>
        <w:t>H1:</w:t>
      </w:r>
      <w:r w:rsidRPr="00E27B6A">
        <w:rPr>
          <w:rFonts w:ascii="Times New Roman" w:hAnsi="Times New Roman" w:cs="Times New Roman"/>
          <w:sz w:val="20"/>
          <w:szCs w:val="20"/>
        </w:rPr>
        <w:t xml:space="preserve"> The SLM framework will reduce token costs by at least 80% (≤ 20% of GPT-4o) while maintaining ΔF1 within five points.</w:t>
      </w:r>
    </w:p>
    <w:p w14:paraId="743D3309" w14:textId="77777777" w:rsidR="00E27B6A" w:rsidRPr="00E27B6A" w:rsidRDefault="00E27B6A" w:rsidP="00E27B6A">
      <w:pPr>
        <w:numPr>
          <w:ilvl w:val="0"/>
          <w:numId w:val="14"/>
        </w:numPr>
        <w:rPr>
          <w:rFonts w:ascii="Times New Roman" w:hAnsi="Times New Roman" w:cs="Times New Roman"/>
          <w:sz w:val="20"/>
          <w:szCs w:val="20"/>
        </w:rPr>
      </w:pPr>
      <w:r w:rsidRPr="00E27B6A">
        <w:rPr>
          <w:rFonts w:ascii="Times New Roman" w:hAnsi="Times New Roman" w:cs="Times New Roman"/>
          <w:b/>
          <w:bCs/>
          <w:sz w:val="20"/>
          <w:szCs w:val="20"/>
        </w:rPr>
        <w:t>H2:</w:t>
      </w:r>
      <w:r w:rsidRPr="00E27B6A">
        <w:rPr>
          <w:rFonts w:ascii="Times New Roman" w:hAnsi="Times New Roman" w:cs="Times New Roman"/>
          <w:sz w:val="20"/>
          <w:szCs w:val="20"/>
        </w:rPr>
        <w:t xml:space="preserve"> Task specialization across multiple SLM agents will yield higher attribute-level F1 and lower mean absolute error (MAE) than a monolithic SLM of equivalent total parameters.</w:t>
      </w:r>
      <w:commentRangeEnd w:id="9"/>
      <w:r w:rsidR="00EC2779">
        <w:rPr>
          <w:rStyle w:val="CommentReference"/>
        </w:rPr>
        <w:commentReference w:id="9"/>
      </w:r>
    </w:p>
    <w:p w14:paraId="6ADBD515" w14:textId="77777777"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By empirically evaluating this framework on Amazon product review datasets, the research aims to establish the first cost-versus-quality benchmark for modular SLM-based sentiment analysis. The findings are expected to provide guidance for practitioners seeking scalable, accurate, and affordable alternatives to large LLMs in aspect-based sentiment extraction.</w:t>
      </w:r>
    </w:p>
    <w:p w14:paraId="270EE40F" w14:textId="77777777" w:rsidR="00301267" w:rsidRPr="00301267" w:rsidRDefault="00000000" w:rsidP="00301267">
      <w:pPr>
        <w:rPr>
          <w:rFonts w:ascii="Times New Roman" w:hAnsi="Times New Roman" w:cs="Times New Roman"/>
        </w:rPr>
      </w:pPr>
      <w:r>
        <w:rPr>
          <w:rFonts w:ascii="Times New Roman" w:hAnsi="Times New Roman" w:cs="Times New Roman"/>
        </w:rPr>
        <w:pict w14:anchorId="4D220A88">
          <v:rect id="_x0000_i1026" style="width:0;height:1.5pt" o:hralign="center" o:hrstd="t" o:hr="t" fillcolor="#a0a0a0" stroked="f"/>
        </w:pict>
      </w:r>
    </w:p>
    <w:p w14:paraId="2F4FB922" w14:textId="77777777" w:rsidR="00F66D52" w:rsidRDefault="00F66D52" w:rsidP="00301267">
      <w:pPr>
        <w:rPr>
          <w:rFonts w:ascii="Times New Roman" w:hAnsi="Times New Roman" w:cs="Times New Roman"/>
          <w:b/>
          <w:bCs/>
        </w:rPr>
      </w:pPr>
    </w:p>
    <w:p w14:paraId="4302BF33" w14:textId="77777777" w:rsidR="00E27B6A" w:rsidRPr="00E27B6A" w:rsidRDefault="00E27B6A" w:rsidP="00E27B6A">
      <w:pPr>
        <w:rPr>
          <w:rFonts w:ascii="Times New Roman" w:hAnsi="Times New Roman" w:cs="Times New Roman"/>
          <w:b/>
          <w:bCs/>
        </w:rPr>
      </w:pPr>
      <w:commentRangeStart w:id="10"/>
      <w:commentRangeStart w:id="11"/>
      <w:r w:rsidRPr="00E27B6A">
        <w:rPr>
          <w:rFonts w:ascii="Times New Roman" w:hAnsi="Times New Roman" w:cs="Times New Roman"/>
          <w:b/>
          <w:bCs/>
        </w:rPr>
        <w:t>2. Literature Review</w:t>
      </w:r>
      <w:commentRangeEnd w:id="10"/>
      <w:r w:rsidR="001F1378">
        <w:rPr>
          <w:rStyle w:val="CommentReference"/>
        </w:rPr>
        <w:commentReference w:id="10"/>
      </w:r>
      <w:commentRangeEnd w:id="11"/>
      <w:r w:rsidR="005E2B61">
        <w:rPr>
          <w:rStyle w:val="CommentReference"/>
        </w:rPr>
        <w:commentReference w:id="11"/>
      </w:r>
    </w:p>
    <w:p w14:paraId="5B6DDE98" w14:textId="77777777" w:rsidR="00E27B6A" w:rsidRPr="00E27B6A" w:rsidRDefault="00E27B6A" w:rsidP="00E27B6A">
      <w:pPr>
        <w:rPr>
          <w:rFonts w:ascii="Times New Roman" w:hAnsi="Times New Roman" w:cs="Times New Roman"/>
          <w:b/>
          <w:bCs/>
        </w:rPr>
      </w:pPr>
      <w:r w:rsidRPr="00E27B6A">
        <w:rPr>
          <w:rFonts w:ascii="Times New Roman" w:hAnsi="Times New Roman" w:cs="Times New Roman"/>
          <w:b/>
          <w:bCs/>
        </w:rPr>
        <w:t>2.1 Sentiment Analysis and Large Language Models</w:t>
      </w:r>
    </w:p>
    <w:p w14:paraId="2101499C" w14:textId="77777777"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Research on sentiment analysis has progressed from lexicon-based and classical machine-learning methods to deep neural architectures that model context more effectively. Transformer-based models, beginning with BERT, established strong baselines across a range of NLP tasks by leveraging bidirectional contextual pre-training (Devlin et al., 2019). Subsequent scale-ups, such as GPT-3, demonstrated competitive few-shot and zero-shot performance on diverse language understanding tasks, including sentiment classification settings, without task-specific fine-tuning (Brown et al., 2020). Although these models provide high accuracy, their computational and financial costs remain substantial, motivating work that evaluates systems on efficiency as well as accuracy (Schwartz et al., 2020).</w:t>
      </w:r>
    </w:p>
    <w:p w14:paraId="497197B9" w14:textId="77777777" w:rsidR="00E27B6A" w:rsidRPr="00E27B6A" w:rsidRDefault="00E27B6A" w:rsidP="00E27B6A">
      <w:pPr>
        <w:rPr>
          <w:rFonts w:ascii="Times New Roman" w:hAnsi="Times New Roman" w:cs="Times New Roman"/>
          <w:b/>
          <w:bCs/>
        </w:rPr>
      </w:pPr>
      <w:r w:rsidRPr="00E27B6A">
        <w:rPr>
          <w:rFonts w:ascii="Times New Roman" w:hAnsi="Times New Roman" w:cs="Times New Roman"/>
          <w:b/>
          <w:bCs/>
        </w:rPr>
        <w:t>2.2 Modular, Distilled, and Ensemble Approaches</w:t>
      </w:r>
    </w:p>
    <w:p w14:paraId="25D67AF0" w14:textId="65ED895D"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 xml:space="preserve">To reduce cost while retaining strong accuracy, several lines of research explore modularity (decomposing a task into coordinated subtasks), model compression/distillation, and ensembling. Multi-task and modular formulations can improve sample efficiency and generalization by structuring learning around complementary subtasks (Ruder, 2017). Knowledge distillation and compression methods (e.g., </w:t>
      </w:r>
      <w:proofErr w:type="spellStart"/>
      <w:r w:rsidRPr="00E27B6A">
        <w:rPr>
          <w:rFonts w:ascii="Times New Roman" w:hAnsi="Times New Roman" w:cs="Times New Roman"/>
          <w:sz w:val="20"/>
          <w:szCs w:val="20"/>
        </w:rPr>
        <w:t>TinyBERT</w:t>
      </w:r>
      <w:proofErr w:type="spellEnd"/>
      <w:r w:rsidRPr="00E27B6A">
        <w:rPr>
          <w:rFonts w:ascii="Times New Roman" w:hAnsi="Times New Roman" w:cs="Times New Roman"/>
          <w:sz w:val="20"/>
          <w:szCs w:val="20"/>
        </w:rPr>
        <w:t>) show that smaller student models can retain a large fraction of teacher performance with significantly lower inference cost (Jiao et al., 2020). In parallel, ensemble strategies</w:t>
      </w:r>
      <w:r w:rsidR="009430DF">
        <w:rPr>
          <w:rFonts w:ascii="Times New Roman" w:hAnsi="Times New Roman" w:cs="Times New Roman"/>
          <w:sz w:val="20"/>
          <w:szCs w:val="20"/>
        </w:rPr>
        <w:t xml:space="preserve"> </w:t>
      </w:r>
      <w:r w:rsidRPr="00E27B6A">
        <w:rPr>
          <w:rFonts w:ascii="Times New Roman" w:hAnsi="Times New Roman" w:cs="Times New Roman"/>
          <w:sz w:val="20"/>
          <w:szCs w:val="20"/>
        </w:rPr>
        <w:t>combining multiple competent but diverse models</w:t>
      </w:r>
      <w:r w:rsidR="009430DF">
        <w:rPr>
          <w:rFonts w:ascii="Times New Roman" w:hAnsi="Times New Roman" w:cs="Times New Roman"/>
          <w:sz w:val="20"/>
          <w:szCs w:val="20"/>
        </w:rPr>
        <w:t xml:space="preserve"> </w:t>
      </w:r>
      <w:r w:rsidRPr="00E27B6A">
        <w:rPr>
          <w:rFonts w:ascii="Times New Roman" w:hAnsi="Times New Roman" w:cs="Times New Roman"/>
          <w:sz w:val="20"/>
          <w:szCs w:val="20"/>
        </w:rPr>
        <w:t>have long been shown to improve robustness and generalization (Dietterich, 2000). Taken together, these strands suggest that coordinating smaller, specialized models can be a viable path toward accuracy-efficiency trade-offs that are difficult to achieve with a single large model.</w:t>
      </w:r>
    </w:p>
    <w:p w14:paraId="3036FDCA" w14:textId="77777777" w:rsidR="00E27B6A" w:rsidRPr="00E27B6A" w:rsidRDefault="00E27B6A" w:rsidP="00E27B6A">
      <w:pPr>
        <w:rPr>
          <w:rFonts w:ascii="Times New Roman" w:hAnsi="Times New Roman" w:cs="Times New Roman"/>
          <w:b/>
          <w:bCs/>
        </w:rPr>
      </w:pPr>
      <w:r w:rsidRPr="00E27B6A">
        <w:rPr>
          <w:rFonts w:ascii="Times New Roman" w:hAnsi="Times New Roman" w:cs="Times New Roman"/>
          <w:b/>
          <w:bCs/>
        </w:rPr>
        <w:t>2.3 Challenges Specific to Aspect-Level Extraction</w:t>
      </w:r>
    </w:p>
    <w:p w14:paraId="48B2F57D" w14:textId="3A6278EE"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Aspect-based sentiment analysis (ABSA) requires identifying opinion targets (aspects) and assigning sentiment at the aspect level, which is more challenging than document- or sentence-level polarity. Benchmarking efforts such as the SemEval ABSA tasks codified common subtasks (aspect term extraction, aspect category detection, aspect-level sentiment) and clarified typical failure modes (</w:t>
      </w:r>
      <w:proofErr w:type="spellStart"/>
      <w:r w:rsidRPr="00E27B6A">
        <w:rPr>
          <w:rFonts w:ascii="Times New Roman" w:hAnsi="Times New Roman" w:cs="Times New Roman"/>
          <w:sz w:val="20"/>
          <w:szCs w:val="20"/>
        </w:rPr>
        <w:t>Pontiki</w:t>
      </w:r>
      <w:proofErr w:type="spellEnd"/>
      <w:r w:rsidRPr="00E27B6A">
        <w:rPr>
          <w:rFonts w:ascii="Times New Roman" w:hAnsi="Times New Roman" w:cs="Times New Roman"/>
          <w:sz w:val="20"/>
          <w:szCs w:val="20"/>
        </w:rPr>
        <w:t xml:space="preserve"> et al., 2014, 2016). Persistent difficulties include sarcasm/irony, implicit aspects, and context-dependent polarity shifts. For example, sarcasm remains difficult for neural models due to its pragmatic nature (Ghosh &amp; Veale, 2017), and surveys report that even modern approaches struggle when sentiment is conveyed implicitly or relies on extra-sentential context (Joshi et al., 2017). These issues are directly relevant to modular systems: if subtasks are split across agents (e.g., aspect detection and sentiment assignment), coordination must preserve contextual cues </w:t>
      </w:r>
      <w:ins w:id="12" w:author="Jacquie Cheun-Jensen" w:date="2025-10-08T13:44:00Z" w16du:dateUtc="2025-10-08T20:44:00Z">
        <w:r w:rsidR="001F1378">
          <w:rPr>
            <w:rFonts w:ascii="Times New Roman" w:hAnsi="Times New Roman" w:cs="Times New Roman"/>
            <w:sz w:val="20"/>
            <w:szCs w:val="20"/>
          </w:rPr>
          <w:t xml:space="preserve">are </w:t>
        </w:r>
      </w:ins>
      <w:r w:rsidRPr="00E27B6A">
        <w:rPr>
          <w:rFonts w:ascii="Times New Roman" w:hAnsi="Times New Roman" w:cs="Times New Roman"/>
          <w:sz w:val="20"/>
          <w:szCs w:val="20"/>
        </w:rPr>
        <w:t>needed to resolve such phenomena.</w:t>
      </w:r>
    </w:p>
    <w:p w14:paraId="146F8B38" w14:textId="77777777" w:rsidR="00E27B6A" w:rsidRDefault="00E27B6A" w:rsidP="00E27B6A">
      <w:pPr>
        <w:rPr>
          <w:rFonts w:ascii="Times New Roman" w:hAnsi="Times New Roman" w:cs="Times New Roman"/>
          <w:sz w:val="20"/>
          <w:szCs w:val="20"/>
        </w:rPr>
      </w:pPr>
    </w:p>
    <w:p w14:paraId="1480A4B7" w14:textId="200FAD14" w:rsidR="00E27B6A" w:rsidRPr="00E27B6A" w:rsidRDefault="00E27B6A" w:rsidP="00E27B6A">
      <w:pPr>
        <w:rPr>
          <w:rFonts w:ascii="Times New Roman" w:hAnsi="Times New Roman" w:cs="Times New Roman"/>
          <w:b/>
          <w:bCs/>
        </w:rPr>
      </w:pPr>
      <w:r w:rsidRPr="00E27B6A">
        <w:rPr>
          <w:rFonts w:ascii="Times New Roman" w:hAnsi="Times New Roman" w:cs="Times New Roman"/>
          <w:b/>
          <w:bCs/>
        </w:rPr>
        <w:lastRenderedPageBreak/>
        <w:t>2.4 Efficiency, Deployment, and Evaluation Beyond Accuracy</w:t>
      </w:r>
    </w:p>
    <w:p w14:paraId="263BADF7" w14:textId="570C9E1A"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 xml:space="preserve">A parallel literature argues that progress in NLP should be assessed </w:t>
      </w:r>
      <w:del w:id="13" w:author="Jacquie Cheun-Jensen" w:date="2025-10-08T13:44:00Z" w16du:dateUtc="2025-10-08T20:44:00Z">
        <w:r w:rsidRPr="00E27B6A" w:rsidDel="001F1378">
          <w:rPr>
            <w:rFonts w:ascii="Times New Roman" w:hAnsi="Times New Roman" w:cs="Times New Roman"/>
            <w:sz w:val="20"/>
            <w:szCs w:val="20"/>
          </w:rPr>
          <w:delText>not only</w:delText>
        </w:r>
      </w:del>
      <w:r w:rsidRPr="00E27B6A">
        <w:rPr>
          <w:rFonts w:ascii="Times New Roman" w:hAnsi="Times New Roman" w:cs="Times New Roman"/>
          <w:sz w:val="20"/>
          <w:szCs w:val="20"/>
        </w:rPr>
        <w:t xml:space="preserve"> by accuracy </w:t>
      </w:r>
      <w:ins w:id="14" w:author="Jacquie Cheun-Jensen" w:date="2025-10-08T13:44:00Z" w16du:dateUtc="2025-10-08T20:44:00Z">
        <w:r w:rsidR="001F1378">
          <w:rPr>
            <w:rFonts w:ascii="Times New Roman" w:hAnsi="Times New Roman" w:cs="Times New Roman"/>
            <w:sz w:val="20"/>
            <w:szCs w:val="20"/>
          </w:rPr>
          <w:t xml:space="preserve">and </w:t>
        </w:r>
      </w:ins>
      <w:del w:id="15" w:author="Jacquie Cheun-Jensen" w:date="2025-10-08T13:44:00Z" w16du:dateUtc="2025-10-08T20:44:00Z">
        <w:r w:rsidRPr="00E27B6A" w:rsidDel="001F1378">
          <w:rPr>
            <w:rFonts w:ascii="Times New Roman" w:hAnsi="Times New Roman" w:cs="Times New Roman"/>
            <w:sz w:val="20"/>
            <w:szCs w:val="20"/>
          </w:rPr>
          <w:delText>but also</w:delText>
        </w:r>
      </w:del>
      <w:r w:rsidRPr="00E27B6A">
        <w:rPr>
          <w:rFonts w:ascii="Times New Roman" w:hAnsi="Times New Roman" w:cs="Times New Roman"/>
          <w:sz w:val="20"/>
          <w:szCs w:val="20"/>
        </w:rPr>
        <w:t xml:space="preserve"> by computational, financial, and environmental costs. The Green AI perspective recommends reporting metrics such as training/inference compute and energy alongside standard task scores (Schwartz et al., 2020). Parameter-efficient adaptation methods (e.g., </w:t>
      </w:r>
      <w:proofErr w:type="spellStart"/>
      <w:r w:rsidRPr="00E27B6A">
        <w:rPr>
          <w:rFonts w:ascii="Times New Roman" w:hAnsi="Times New Roman" w:cs="Times New Roman"/>
          <w:sz w:val="20"/>
          <w:szCs w:val="20"/>
        </w:rPr>
        <w:t>LoRA</w:t>
      </w:r>
      <w:proofErr w:type="spellEnd"/>
      <w:r w:rsidRPr="00E27B6A">
        <w:rPr>
          <w:rFonts w:ascii="Times New Roman" w:hAnsi="Times New Roman" w:cs="Times New Roman"/>
          <w:sz w:val="20"/>
          <w:szCs w:val="20"/>
        </w:rPr>
        <w:t>) reduce the cost of customizing models to new tasks by training small adapter modules rather than full networks (Hu et al., 2021). Together with compression/distillation, these techniques provide a design space in which small or adapted models can deliver competitive performance under realistic deployment constraints.</w:t>
      </w:r>
    </w:p>
    <w:p w14:paraId="5A8D9A05" w14:textId="77777777" w:rsidR="00E27B6A" w:rsidRPr="00E27B6A" w:rsidRDefault="00E27B6A" w:rsidP="00E27B6A">
      <w:pPr>
        <w:rPr>
          <w:rFonts w:ascii="Times New Roman" w:hAnsi="Times New Roman" w:cs="Times New Roman"/>
          <w:b/>
          <w:bCs/>
        </w:rPr>
      </w:pPr>
      <w:r w:rsidRPr="00E27B6A">
        <w:rPr>
          <w:rFonts w:ascii="Times New Roman" w:hAnsi="Times New Roman" w:cs="Times New Roman"/>
          <w:b/>
          <w:bCs/>
        </w:rPr>
        <w:t xml:space="preserve">2.5 </w:t>
      </w:r>
      <w:commentRangeStart w:id="16"/>
      <w:r w:rsidRPr="00E27B6A">
        <w:rPr>
          <w:rFonts w:ascii="Times New Roman" w:hAnsi="Times New Roman" w:cs="Times New Roman"/>
          <w:b/>
          <w:bCs/>
        </w:rPr>
        <w:t>Summary and Research Gap</w:t>
      </w:r>
      <w:commentRangeEnd w:id="16"/>
      <w:r w:rsidR="005E2B61">
        <w:rPr>
          <w:rStyle w:val="CommentReference"/>
        </w:rPr>
        <w:commentReference w:id="16"/>
      </w:r>
    </w:p>
    <w:p w14:paraId="055AA1FD" w14:textId="77777777" w:rsidR="00E27B6A" w:rsidRPr="00E27B6A" w:rsidRDefault="00E27B6A" w:rsidP="00E27B6A">
      <w:pPr>
        <w:rPr>
          <w:rFonts w:ascii="Times New Roman" w:hAnsi="Times New Roman" w:cs="Times New Roman"/>
          <w:sz w:val="20"/>
          <w:szCs w:val="20"/>
        </w:rPr>
      </w:pPr>
      <w:r w:rsidRPr="00E27B6A">
        <w:rPr>
          <w:rFonts w:ascii="Times New Roman" w:hAnsi="Times New Roman" w:cs="Times New Roman"/>
          <w:sz w:val="20"/>
          <w:szCs w:val="20"/>
        </w:rPr>
        <w:t>Prior work establishes (</w:t>
      </w:r>
      <w:proofErr w:type="spellStart"/>
      <w:r w:rsidRPr="00E27B6A">
        <w:rPr>
          <w:rFonts w:ascii="Times New Roman" w:hAnsi="Times New Roman" w:cs="Times New Roman"/>
          <w:sz w:val="20"/>
          <w:szCs w:val="20"/>
        </w:rPr>
        <w:t>i</w:t>
      </w:r>
      <w:proofErr w:type="spellEnd"/>
      <w:r w:rsidRPr="00E27B6A">
        <w:rPr>
          <w:rFonts w:ascii="Times New Roman" w:hAnsi="Times New Roman" w:cs="Times New Roman"/>
          <w:sz w:val="20"/>
          <w:szCs w:val="20"/>
        </w:rPr>
        <w:t>) the effectiveness of transformers for sentiment analysis, (ii) practical routes to efficiency via modular decomposition, compression/distillation, ensembling, and parameter-efficient adaptation, and (iii) the continued difficulty of ABSA phenomena such as sarcasm and implicit aspects. What is missing is a systematic, reproducible benchmark that quantifies the cost–quality–latency trade-off of a modular, small-model pipeline for aspect-level sentiment extraction against a strong LLM baseline on realistic e-commerce data. The present study addresses this gap by evaluating a coordinated set of small language model agents for ABSA and comparing them to a GPT-4–class baseline using accuracy (attribute-level F1), error (MAE), cost, and latency, with ablations that probe the contribution of each module.</w:t>
      </w:r>
    </w:p>
    <w:p w14:paraId="1AF065D3" w14:textId="52FCB042" w:rsidR="00301267" w:rsidRPr="00301267" w:rsidRDefault="00000000" w:rsidP="00301267">
      <w:pPr>
        <w:rPr>
          <w:rFonts w:ascii="Times New Roman" w:hAnsi="Times New Roman" w:cs="Times New Roman"/>
        </w:rPr>
      </w:pPr>
      <w:r>
        <w:rPr>
          <w:rFonts w:ascii="Times New Roman" w:hAnsi="Times New Roman" w:cs="Times New Roman"/>
        </w:rPr>
        <w:pict w14:anchorId="2DFAE2A4">
          <v:rect id="_x0000_i1027" style="width:0;height:1.5pt" o:hralign="center" o:hrstd="t" o:hr="t" fillcolor="#a0a0a0" stroked="f"/>
        </w:pict>
      </w:r>
    </w:p>
    <w:p w14:paraId="137F0EE5" w14:textId="0AED7DEA"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3. Methods</w:t>
      </w:r>
    </w:p>
    <w:p w14:paraId="0C6B265C" w14:textId="77777777"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3.1 Datasets</w:t>
      </w:r>
    </w:p>
    <w:p w14:paraId="05AB4F9F"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We will use three subsets of the Amazon 5-core review dataset: Electronics, Kindle Store, and Clothing/Shoes/Jewelry. Together these datasets provide diverse domains with attribute-rich reviews, totaling approximately 800 MB compressed. Each dataset contains at least five reviews per user and item, ensuring density and representativeness.</w:t>
      </w:r>
    </w:p>
    <w:p w14:paraId="181A4315" w14:textId="77777777"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3.2 Preprocessing</w:t>
      </w:r>
    </w:p>
    <w:p w14:paraId="428C3892"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From the combined datasets, 300,000 reviews will be sampled. Data will be split into training (80%), development (10%), and test (10%). Relevant fields retained will include reviewText, ratings, and helpfulness votes. For evaluation, 10,000 sentences will be auto-labeled using a lexicon-pattern approach, supplemented by 500 manually validated reviews to ensure inter-annotator reliability (target κ ≥ 0.8).</w:t>
      </w:r>
    </w:p>
    <w:p w14:paraId="18631EDF" w14:textId="77777777"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3.3 Systems</w:t>
      </w:r>
    </w:p>
    <w:p w14:paraId="2DA3FEB8" w14:textId="77777777" w:rsidR="00301267" w:rsidRPr="00301267" w:rsidRDefault="00301267" w:rsidP="00301267">
      <w:pPr>
        <w:numPr>
          <w:ilvl w:val="0"/>
          <w:numId w:val="3"/>
        </w:numPr>
        <w:rPr>
          <w:rFonts w:ascii="Times New Roman" w:hAnsi="Times New Roman" w:cs="Times New Roman"/>
          <w:sz w:val="20"/>
          <w:szCs w:val="20"/>
        </w:rPr>
      </w:pPr>
      <w:r w:rsidRPr="00301267">
        <w:rPr>
          <w:rFonts w:ascii="Times New Roman" w:hAnsi="Times New Roman" w:cs="Times New Roman"/>
          <w:b/>
          <w:bCs/>
          <w:sz w:val="20"/>
          <w:szCs w:val="20"/>
        </w:rPr>
        <w:t>Baseline:</w:t>
      </w:r>
      <w:r w:rsidRPr="00301267">
        <w:rPr>
          <w:rFonts w:ascii="Times New Roman" w:hAnsi="Times New Roman" w:cs="Times New Roman"/>
          <w:sz w:val="20"/>
          <w:szCs w:val="20"/>
        </w:rPr>
        <w:t xml:space="preserve"> A GPT-4o one-shot pipeline, priced at $2.50 input / $10 output per million tokens.</w:t>
      </w:r>
    </w:p>
    <w:p w14:paraId="076FAB0B" w14:textId="17B6470C" w:rsidR="00301267" w:rsidRPr="00301267" w:rsidRDefault="00301267" w:rsidP="00301267">
      <w:pPr>
        <w:numPr>
          <w:ilvl w:val="0"/>
          <w:numId w:val="3"/>
        </w:numPr>
        <w:rPr>
          <w:rFonts w:ascii="Times New Roman" w:hAnsi="Times New Roman" w:cs="Times New Roman"/>
          <w:sz w:val="20"/>
          <w:szCs w:val="20"/>
        </w:rPr>
      </w:pPr>
      <w:r w:rsidRPr="00301267">
        <w:rPr>
          <w:rFonts w:ascii="Times New Roman" w:hAnsi="Times New Roman" w:cs="Times New Roman"/>
          <w:b/>
          <w:bCs/>
          <w:sz w:val="20"/>
          <w:szCs w:val="20"/>
        </w:rPr>
        <w:t>SLM:</w:t>
      </w:r>
    </w:p>
    <w:p w14:paraId="6201826F" w14:textId="77777777" w:rsidR="00301267" w:rsidRPr="00301267" w:rsidRDefault="00301267" w:rsidP="00301267">
      <w:pPr>
        <w:numPr>
          <w:ilvl w:val="1"/>
          <w:numId w:val="3"/>
        </w:numPr>
        <w:rPr>
          <w:rFonts w:ascii="Times New Roman" w:hAnsi="Times New Roman" w:cs="Times New Roman"/>
          <w:sz w:val="20"/>
          <w:szCs w:val="20"/>
        </w:rPr>
      </w:pPr>
      <w:r w:rsidRPr="00301267">
        <w:rPr>
          <w:rFonts w:ascii="Times New Roman" w:hAnsi="Times New Roman" w:cs="Times New Roman"/>
          <w:b/>
          <w:bCs/>
          <w:sz w:val="20"/>
          <w:szCs w:val="20"/>
        </w:rPr>
        <w:t>Chunker</w:t>
      </w:r>
      <w:r w:rsidRPr="00301267">
        <w:rPr>
          <w:rFonts w:ascii="Times New Roman" w:hAnsi="Times New Roman" w:cs="Times New Roman"/>
          <w:sz w:val="20"/>
          <w:szCs w:val="20"/>
        </w:rPr>
        <w:t xml:space="preserve"> – Python rule-based segmentation of long reviews.</w:t>
      </w:r>
    </w:p>
    <w:p w14:paraId="6EF5DA6D" w14:textId="77777777" w:rsidR="00301267" w:rsidRPr="00301267" w:rsidRDefault="00301267" w:rsidP="00301267">
      <w:pPr>
        <w:numPr>
          <w:ilvl w:val="1"/>
          <w:numId w:val="3"/>
        </w:numPr>
        <w:rPr>
          <w:rFonts w:ascii="Times New Roman" w:hAnsi="Times New Roman" w:cs="Times New Roman"/>
          <w:sz w:val="20"/>
          <w:szCs w:val="20"/>
        </w:rPr>
      </w:pPr>
      <w:r w:rsidRPr="00301267">
        <w:rPr>
          <w:rFonts w:ascii="Times New Roman" w:hAnsi="Times New Roman" w:cs="Times New Roman"/>
          <w:b/>
          <w:bCs/>
          <w:sz w:val="20"/>
          <w:szCs w:val="20"/>
        </w:rPr>
        <w:t>Feature-Finder</w:t>
      </w:r>
      <w:r w:rsidRPr="00301267">
        <w:rPr>
          <w:rFonts w:ascii="Times New Roman" w:hAnsi="Times New Roman" w:cs="Times New Roman"/>
          <w:sz w:val="20"/>
          <w:szCs w:val="20"/>
        </w:rPr>
        <w:t xml:space="preserve"> – Phi-3-Mini-128k-Instruct (3.8B parameters, Hugging Face).</w:t>
      </w:r>
    </w:p>
    <w:p w14:paraId="68C97C55" w14:textId="77777777" w:rsidR="00301267" w:rsidRPr="00301267" w:rsidRDefault="00301267" w:rsidP="00301267">
      <w:pPr>
        <w:numPr>
          <w:ilvl w:val="1"/>
          <w:numId w:val="3"/>
        </w:numPr>
        <w:rPr>
          <w:rFonts w:ascii="Times New Roman" w:hAnsi="Times New Roman" w:cs="Times New Roman"/>
          <w:sz w:val="20"/>
          <w:szCs w:val="20"/>
        </w:rPr>
      </w:pPr>
      <w:r w:rsidRPr="00301267">
        <w:rPr>
          <w:rFonts w:ascii="Times New Roman" w:hAnsi="Times New Roman" w:cs="Times New Roman"/>
          <w:b/>
          <w:bCs/>
          <w:sz w:val="20"/>
          <w:szCs w:val="20"/>
        </w:rPr>
        <w:t>Sentiment-Scorer</w:t>
      </w:r>
      <w:r w:rsidRPr="00301267">
        <w:rPr>
          <w:rFonts w:ascii="Times New Roman" w:hAnsi="Times New Roman" w:cs="Times New Roman"/>
          <w:sz w:val="20"/>
          <w:szCs w:val="20"/>
        </w:rPr>
        <w:t xml:space="preserve"> – Mistral-3B-Instruct (3B parameters, Mistral AI).</w:t>
      </w:r>
    </w:p>
    <w:p w14:paraId="14B3C916" w14:textId="77777777" w:rsidR="00301267" w:rsidRPr="00301267" w:rsidRDefault="00301267" w:rsidP="00301267">
      <w:pPr>
        <w:numPr>
          <w:ilvl w:val="1"/>
          <w:numId w:val="3"/>
        </w:numPr>
        <w:rPr>
          <w:rFonts w:ascii="Times New Roman" w:hAnsi="Times New Roman" w:cs="Times New Roman"/>
          <w:sz w:val="20"/>
          <w:szCs w:val="20"/>
        </w:rPr>
      </w:pPr>
      <w:r w:rsidRPr="00301267">
        <w:rPr>
          <w:rFonts w:ascii="Times New Roman" w:hAnsi="Times New Roman" w:cs="Times New Roman"/>
          <w:b/>
          <w:bCs/>
          <w:sz w:val="20"/>
          <w:szCs w:val="20"/>
        </w:rPr>
        <w:t>Coordinator/Cost-Logger</w:t>
      </w:r>
      <w:r w:rsidRPr="00301267">
        <w:rPr>
          <w:rFonts w:ascii="Times New Roman" w:hAnsi="Times New Roman" w:cs="Times New Roman"/>
          <w:sz w:val="20"/>
          <w:szCs w:val="20"/>
        </w:rPr>
        <w:t xml:space="preserve"> – Python module that merges outputs, deduplicates features, aggregates sentiment, and logs token usage and latency.</w:t>
      </w:r>
    </w:p>
    <w:p w14:paraId="5035FC4D" w14:textId="77777777" w:rsidR="00301267" w:rsidRPr="00301267" w:rsidRDefault="00301267" w:rsidP="00301267">
      <w:pPr>
        <w:rPr>
          <w:rFonts w:ascii="Times New Roman" w:hAnsi="Times New Roman" w:cs="Times New Roman"/>
          <w:b/>
          <w:bCs/>
        </w:rPr>
      </w:pPr>
      <w:r w:rsidRPr="00301267">
        <w:rPr>
          <w:rFonts w:ascii="Times New Roman" w:hAnsi="Times New Roman" w:cs="Times New Roman"/>
          <w:b/>
          <w:bCs/>
        </w:rPr>
        <w:lastRenderedPageBreak/>
        <w:t>3.4 Controls</w:t>
      </w:r>
    </w:p>
    <w:p w14:paraId="421CEF5D"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To ensure comparability, all systems will:</w:t>
      </w:r>
    </w:p>
    <w:p w14:paraId="6B179102" w14:textId="77777777" w:rsidR="00301267" w:rsidRPr="00301267" w:rsidRDefault="00301267" w:rsidP="00301267">
      <w:pPr>
        <w:numPr>
          <w:ilvl w:val="0"/>
          <w:numId w:val="4"/>
        </w:numPr>
        <w:rPr>
          <w:rFonts w:ascii="Times New Roman" w:hAnsi="Times New Roman" w:cs="Times New Roman"/>
          <w:sz w:val="20"/>
          <w:szCs w:val="20"/>
        </w:rPr>
      </w:pPr>
      <w:r w:rsidRPr="00301267">
        <w:rPr>
          <w:rFonts w:ascii="Times New Roman" w:hAnsi="Times New Roman" w:cs="Times New Roman"/>
          <w:sz w:val="20"/>
          <w:szCs w:val="20"/>
        </w:rPr>
        <w:t>Adhere to the same JSON schema for feature and sentiment outputs.</w:t>
      </w:r>
    </w:p>
    <w:p w14:paraId="0222EBD9" w14:textId="77777777" w:rsidR="00301267" w:rsidRPr="00301267" w:rsidRDefault="00301267" w:rsidP="00301267">
      <w:pPr>
        <w:numPr>
          <w:ilvl w:val="0"/>
          <w:numId w:val="4"/>
        </w:numPr>
        <w:rPr>
          <w:rFonts w:ascii="Times New Roman" w:hAnsi="Times New Roman" w:cs="Times New Roman"/>
          <w:sz w:val="20"/>
          <w:szCs w:val="20"/>
        </w:rPr>
      </w:pPr>
      <w:r w:rsidRPr="00301267">
        <w:rPr>
          <w:rFonts w:ascii="Times New Roman" w:hAnsi="Times New Roman" w:cs="Times New Roman"/>
          <w:sz w:val="20"/>
          <w:szCs w:val="20"/>
        </w:rPr>
        <w:t>Use identical prompts tailored per role.</w:t>
      </w:r>
    </w:p>
    <w:p w14:paraId="10BE8986" w14:textId="77777777" w:rsidR="00301267" w:rsidRPr="00301267" w:rsidRDefault="00301267" w:rsidP="00301267">
      <w:pPr>
        <w:numPr>
          <w:ilvl w:val="0"/>
          <w:numId w:val="4"/>
        </w:numPr>
        <w:rPr>
          <w:rFonts w:ascii="Times New Roman" w:hAnsi="Times New Roman" w:cs="Times New Roman"/>
          <w:sz w:val="20"/>
          <w:szCs w:val="20"/>
        </w:rPr>
      </w:pPr>
      <w:r w:rsidRPr="00301267">
        <w:rPr>
          <w:rFonts w:ascii="Times New Roman" w:hAnsi="Times New Roman" w:cs="Times New Roman"/>
          <w:sz w:val="20"/>
          <w:szCs w:val="20"/>
        </w:rPr>
        <w:t>Run deterministically with temperature = 0 and fixed random seeds.</w:t>
      </w:r>
    </w:p>
    <w:p w14:paraId="78AE9B2B" w14:textId="77777777"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3.5 Hardware</w:t>
      </w:r>
    </w:p>
    <w:p w14:paraId="5D83A805"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Experiments will run on a single VM with 8 vCPUs and 32 GB RAM, or Colab Pro, with all SLMs executed in CPU-only mode. This reflects accessible, cost-conscious deployment conditions.</w:t>
      </w:r>
    </w:p>
    <w:p w14:paraId="1ED1BB22" w14:textId="77777777" w:rsidR="00301267" w:rsidRPr="00301267" w:rsidRDefault="00000000" w:rsidP="00301267">
      <w:pPr>
        <w:rPr>
          <w:rFonts w:ascii="Times New Roman" w:hAnsi="Times New Roman" w:cs="Times New Roman"/>
        </w:rPr>
      </w:pPr>
      <w:r>
        <w:rPr>
          <w:rFonts w:ascii="Times New Roman" w:hAnsi="Times New Roman" w:cs="Times New Roman"/>
        </w:rPr>
        <w:pict w14:anchorId="0CD58240">
          <v:rect id="_x0000_i1028" style="width:0;height:1.5pt" o:hralign="center" o:hrstd="t" o:hr="t" fillcolor="#a0a0a0" stroked="f"/>
        </w:pict>
      </w:r>
    </w:p>
    <w:p w14:paraId="6F04CFBB" w14:textId="57DECA3B"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 xml:space="preserve">4. </w:t>
      </w:r>
      <w:del w:id="17" w:author="Jacquie Cheun-Jensen" w:date="2025-10-08T13:48:00Z" w16du:dateUtc="2025-10-08T20:48:00Z">
        <w:r w:rsidRPr="00301267" w:rsidDel="001F1378">
          <w:rPr>
            <w:rFonts w:ascii="Times New Roman" w:hAnsi="Times New Roman" w:cs="Times New Roman"/>
            <w:b/>
            <w:bCs/>
          </w:rPr>
          <w:delText>Evaluation and Statistical Testing</w:delText>
        </w:r>
      </w:del>
      <w:ins w:id="18" w:author="Jacquie Cheun-Jensen" w:date="2025-10-08T13:48:00Z" w16du:dateUtc="2025-10-08T20:48:00Z">
        <w:r w:rsidR="001F1378">
          <w:rPr>
            <w:rFonts w:ascii="Times New Roman" w:hAnsi="Times New Roman" w:cs="Times New Roman"/>
            <w:b/>
            <w:bCs/>
          </w:rPr>
          <w:t xml:space="preserve">Results </w:t>
        </w:r>
      </w:ins>
    </w:p>
    <w:p w14:paraId="26A2249C"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 xml:space="preserve">Performance will be evaluated </w:t>
      </w:r>
      <w:proofErr w:type="gramStart"/>
      <w:r w:rsidRPr="00301267">
        <w:rPr>
          <w:rFonts w:ascii="Times New Roman" w:hAnsi="Times New Roman" w:cs="Times New Roman"/>
          <w:sz w:val="20"/>
          <w:szCs w:val="20"/>
        </w:rPr>
        <w:t>along</w:t>
      </w:r>
      <w:proofErr w:type="gramEnd"/>
      <w:r w:rsidRPr="00301267">
        <w:rPr>
          <w:rFonts w:ascii="Times New Roman" w:hAnsi="Times New Roman" w:cs="Times New Roman"/>
          <w:sz w:val="20"/>
          <w:szCs w:val="20"/>
        </w:rPr>
        <w:t xml:space="preserve"> four dimensions:</w:t>
      </w:r>
    </w:p>
    <w:p w14:paraId="356328E6" w14:textId="77777777" w:rsidR="00301267" w:rsidRPr="00301267" w:rsidRDefault="00301267" w:rsidP="00301267">
      <w:pPr>
        <w:numPr>
          <w:ilvl w:val="0"/>
          <w:numId w:val="5"/>
        </w:numPr>
        <w:rPr>
          <w:rFonts w:ascii="Times New Roman" w:hAnsi="Times New Roman" w:cs="Times New Roman"/>
          <w:sz w:val="20"/>
          <w:szCs w:val="20"/>
        </w:rPr>
      </w:pPr>
      <w:r w:rsidRPr="00301267">
        <w:rPr>
          <w:rFonts w:ascii="Times New Roman" w:hAnsi="Times New Roman" w:cs="Times New Roman"/>
          <w:b/>
          <w:bCs/>
          <w:sz w:val="20"/>
          <w:szCs w:val="20"/>
        </w:rPr>
        <w:t>Attribute-level F1:</w:t>
      </w:r>
      <w:r w:rsidRPr="00301267">
        <w:rPr>
          <w:rFonts w:ascii="Times New Roman" w:hAnsi="Times New Roman" w:cs="Times New Roman"/>
          <w:sz w:val="20"/>
          <w:szCs w:val="20"/>
        </w:rPr>
        <w:t xml:space="preserve"> Computed with 5,000 bootstrap resamples to estimate 95% confidence intervals. McNemar’s test will be applied to paired comparisons of ΔF1.</w:t>
      </w:r>
    </w:p>
    <w:p w14:paraId="3824CA2F" w14:textId="77777777" w:rsidR="00301267" w:rsidRPr="00301267" w:rsidRDefault="00301267" w:rsidP="00301267">
      <w:pPr>
        <w:numPr>
          <w:ilvl w:val="0"/>
          <w:numId w:val="5"/>
        </w:numPr>
        <w:rPr>
          <w:rFonts w:ascii="Times New Roman" w:hAnsi="Times New Roman" w:cs="Times New Roman"/>
          <w:sz w:val="20"/>
          <w:szCs w:val="20"/>
        </w:rPr>
      </w:pPr>
      <w:r w:rsidRPr="00301267">
        <w:rPr>
          <w:rFonts w:ascii="Times New Roman" w:hAnsi="Times New Roman" w:cs="Times New Roman"/>
          <w:b/>
          <w:bCs/>
          <w:sz w:val="20"/>
          <w:szCs w:val="20"/>
        </w:rPr>
        <w:t>Sentiment Mean Absolute Error (MAE):</w:t>
      </w:r>
      <w:r w:rsidRPr="00301267">
        <w:rPr>
          <w:rFonts w:ascii="Times New Roman" w:hAnsi="Times New Roman" w:cs="Times New Roman"/>
          <w:sz w:val="20"/>
          <w:szCs w:val="20"/>
        </w:rPr>
        <w:t xml:space="preserve"> Analyzed using paired t-tests.</w:t>
      </w:r>
    </w:p>
    <w:p w14:paraId="766D439D" w14:textId="77777777" w:rsidR="00301267" w:rsidRPr="00301267" w:rsidRDefault="00301267" w:rsidP="00301267">
      <w:pPr>
        <w:numPr>
          <w:ilvl w:val="0"/>
          <w:numId w:val="5"/>
        </w:numPr>
        <w:rPr>
          <w:rFonts w:ascii="Times New Roman" w:hAnsi="Times New Roman" w:cs="Times New Roman"/>
          <w:sz w:val="20"/>
          <w:szCs w:val="20"/>
        </w:rPr>
      </w:pPr>
      <w:r w:rsidRPr="00301267">
        <w:rPr>
          <w:rFonts w:ascii="Times New Roman" w:hAnsi="Times New Roman" w:cs="Times New Roman"/>
          <w:b/>
          <w:bCs/>
          <w:sz w:val="20"/>
          <w:szCs w:val="20"/>
        </w:rPr>
        <w:t>Cost Efficiency:</w:t>
      </w:r>
      <w:r w:rsidRPr="00301267">
        <w:rPr>
          <w:rFonts w:ascii="Times New Roman" w:hAnsi="Times New Roman" w:cs="Times New Roman"/>
          <w:sz w:val="20"/>
          <w:szCs w:val="20"/>
        </w:rPr>
        <w:t xml:space="preserve"> Measured as cost per 100 reviews, logged directly by the coordinator.</w:t>
      </w:r>
    </w:p>
    <w:p w14:paraId="58C7D65E" w14:textId="77777777" w:rsidR="00301267" w:rsidRPr="00301267" w:rsidRDefault="00301267" w:rsidP="00301267">
      <w:pPr>
        <w:numPr>
          <w:ilvl w:val="0"/>
          <w:numId w:val="5"/>
        </w:numPr>
        <w:rPr>
          <w:rFonts w:ascii="Times New Roman" w:hAnsi="Times New Roman" w:cs="Times New Roman"/>
          <w:sz w:val="20"/>
          <w:szCs w:val="20"/>
        </w:rPr>
      </w:pPr>
      <w:r w:rsidRPr="00301267">
        <w:rPr>
          <w:rFonts w:ascii="Times New Roman" w:hAnsi="Times New Roman" w:cs="Times New Roman"/>
          <w:b/>
          <w:bCs/>
          <w:sz w:val="20"/>
          <w:szCs w:val="20"/>
        </w:rPr>
        <w:t>Latency (p95):</w:t>
      </w:r>
      <w:r w:rsidRPr="00301267">
        <w:rPr>
          <w:rFonts w:ascii="Times New Roman" w:hAnsi="Times New Roman" w:cs="Times New Roman"/>
          <w:sz w:val="20"/>
          <w:szCs w:val="20"/>
        </w:rPr>
        <w:t xml:space="preserve"> Compared between systems using Wilcoxon signed-rank tests.</w:t>
      </w:r>
    </w:p>
    <w:p w14:paraId="0577C991" w14:textId="77777777" w:rsidR="00301267" w:rsidRPr="00301267" w:rsidRDefault="00301267" w:rsidP="00301267">
      <w:pPr>
        <w:numPr>
          <w:ilvl w:val="0"/>
          <w:numId w:val="5"/>
        </w:numPr>
        <w:rPr>
          <w:rFonts w:ascii="Times New Roman" w:hAnsi="Times New Roman" w:cs="Times New Roman"/>
          <w:sz w:val="20"/>
          <w:szCs w:val="20"/>
        </w:rPr>
      </w:pPr>
      <w:r w:rsidRPr="00301267">
        <w:rPr>
          <w:rFonts w:ascii="Times New Roman" w:hAnsi="Times New Roman" w:cs="Times New Roman"/>
          <w:b/>
          <w:bCs/>
          <w:sz w:val="20"/>
          <w:szCs w:val="20"/>
        </w:rPr>
        <w:t>Effect Sizes:</w:t>
      </w:r>
      <w:r w:rsidRPr="00301267">
        <w:rPr>
          <w:rFonts w:ascii="Times New Roman" w:hAnsi="Times New Roman" w:cs="Times New Roman"/>
          <w:sz w:val="20"/>
          <w:szCs w:val="20"/>
        </w:rPr>
        <w:t xml:space="preserve"> Reported using Cohen’s d for MAE and relative cost ratios to contextualize differences.</w:t>
      </w:r>
    </w:p>
    <w:p w14:paraId="5F7C64FD" w14:textId="77777777" w:rsidR="00301267" w:rsidRPr="00301267" w:rsidRDefault="00000000" w:rsidP="00301267">
      <w:pPr>
        <w:rPr>
          <w:rFonts w:ascii="Times New Roman" w:hAnsi="Times New Roman" w:cs="Times New Roman"/>
        </w:rPr>
      </w:pPr>
      <w:r>
        <w:rPr>
          <w:rFonts w:ascii="Times New Roman" w:hAnsi="Times New Roman" w:cs="Times New Roman"/>
        </w:rPr>
        <w:pict w14:anchorId="75F28E77">
          <v:rect id="_x0000_i1029" style="width:0;height:1.5pt" o:hralign="center" o:hrstd="t" o:hr="t" fillcolor="#a0a0a0" stroked="f"/>
        </w:pict>
      </w:r>
    </w:p>
    <w:p w14:paraId="423B2948" w14:textId="24887E4B"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 xml:space="preserve">5. </w:t>
      </w:r>
      <w:del w:id="19" w:author="Jacquie Cheun-Jensen" w:date="2025-10-08T13:48:00Z" w16du:dateUtc="2025-10-08T20:48:00Z">
        <w:r w:rsidRPr="00301267" w:rsidDel="001F1378">
          <w:rPr>
            <w:rFonts w:ascii="Times New Roman" w:hAnsi="Times New Roman" w:cs="Times New Roman"/>
            <w:b/>
            <w:bCs/>
          </w:rPr>
          <w:delText>Expected Outcomes and Contributions</w:delText>
        </w:r>
      </w:del>
      <w:ins w:id="20" w:author="Jacquie Cheun-Jensen" w:date="2025-10-08T13:48:00Z" w16du:dateUtc="2025-10-08T20:48:00Z">
        <w:r w:rsidR="001F1378">
          <w:rPr>
            <w:rFonts w:ascii="Times New Roman" w:hAnsi="Times New Roman" w:cs="Times New Roman"/>
            <w:b/>
            <w:bCs/>
          </w:rPr>
          <w:t>Discussion</w:t>
        </w:r>
      </w:ins>
    </w:p>
    <w:p w14:paraId="72AB9428"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This research is expected to:</w:t>
      </w:r>
    </w:p>
    <w:p w14:paraId="3B5FBD0A" w14:textId="3E5525E9" w:rsidR="00301267" w:rsidRPr="00301267" w:rsidRDefault="00301267" w:rsidP="00301267">
      <w:pPr>
        <w:numPr>
          <w:ilvl w:val="0"/>
          <w:numId w:val="6"/>
        </w:numPr>
        <w:rPr>
          <w:rFonts w:ascii="Times New Roman" w:hAnsi="Times New Roman" w:cs="Times New Roman"/>
          <w:sz w:val="20"/>
          <w:szCs w:val="20"/>
        </w:rPr>
      </w:pPr>
      <w:r w:rsidRPr="00301267">
        <w:rPr>
          <w:rFonts w:ascii="Times New Roman" w:hAnsi="Times New Roman" w:cs="Times New Roman"/>
          <w:sz w:val="20"/>
          <w:szCs w:val="20"/>
        </w:rPr>
        <w:t xml:space="preserve">Establish the first public cost-versus-quality benchmark for SLM </w:t>
      </w:r>
      <w:r w:rsidR="00493010">
        <w:rPr>
          <w:rFonts w:ascii="Times New Roman" w:hAnsi="Times New Roman" w:cs="Times New Roman"/>
          <w:sz w:val="20"/>
          <w:szCs w:val="20"/>
        </w:rPr>
        <w:t>agent</w:t>
      </w:r>
      <w:r w:rsidRPr="00301267">
        <w:rPr>
          <w:rFonts w:ascii="Times New Roman" w:hAnsi="Times New Roman" w:cs="Times New Roman"/>
          <w:sz w:val="20"/>
          <w:szCs w:val="20"/>
        </w:rPr>
        <w:t>s in aspect-based sentiment analysis.</w:t>
      </w:r>
    </w:p>
    <w:p w14:paraId="62E401DF" w14:textId="77777777" w:rsidR="00301267" w:rsidRPr="00301267" w:rsidRDefault="00301267" w:rsidP="00301267">
      <w:pPr>
        <w:numPr>
          <w:ilvl w:val="0"/>
          <w:numId w:val="6"/>
        </w:numPr>
        <w:rPr>
          <w:rFonts w:ascii="Times New Roman" w:hAnsi="Times New Roman" w:cs="Times New Roman"/>
          <w:sz w:val="20"/>
          <w:szCs w:val="20"/>
        </w:rPr>
      </w:pPr>
      <w:r w:rsidRPr="00301267">
        <w:rPr>
          <w:rFonts w:ascii="Times New Roman" w:hAnsi="Times New Roman" w:cs="Times New Roman"/>
          <w:sz w:val="20"/>
          <w:szCs w:val="20"/>
        </w:rPr>
        <w:t>Release an open-source pipeline (including notebooks, prompts, and cost logging) for reproducibility.</w:t>
      </w:r>
    </w:p>
    <w:p w14:paraId="6028AEA9" w14:textId="77777777" w:rsidR="00301267" w:rsidRPr="00301267" w:rsidRDefault="00301267" w:rsidP="00301267">
      <w:pPr>
        <w:numPr>
          <w:ilvl w:val="0"/>
          <w:numId w:val="6"/>
        </w:numPr>
        <w:rPr>
          <w:rFonts w:ascii="Times New Roman" w:hAnsi="Times New Roman" w:cs="Times New Roman"/>
          <w:sz w:val="20"/>
          <w:szCs w:val="20"/>
        </w:rPr>
      </w:pPr>
      <w:r w:rsidRPr="00301267">
        <w:rPr>
          <w:rFonts w:ascii="Times New Roman" w:hAnsi="Times New Roman" w:cs="Times New Roman"/>
          <w:sz w:val="20"/>
          <w:szCs w:val="20"/>
        </w:rPr>
        <w:t>Provide an error taxonomy identifying common feature misses (e.g., paraphrases, sarcasm, rare attributes).</w:t>
      </w:r>
    </w:p>
    <w:p w14:paraId="13C183C1" w14:textId="77777777" w:rsidR="00301267" w:rsidRPr="00301267" w:rsidRDefault="00301267" w:rsidP="00301267">
      <w:pPr>
        <w:numPr>
          <w:ilvl w:val="0"/>
          <w:numId w:val="6"/>
        </w:numPr>
        <w:rPr>
          <w:rFonts w:ascii="Times New Roman" w:hAnsi="Times New Roman" w:cs="Times New Roman"/>
          <w:sz w:val="20"/>
          <w:szCs w:val="20"/>
        </w:rPr>
      </w:pPr>
      <w:r w:rsidRPr="00301267">
        <w:rPr>
          <w:rFonts w:ascii="Times New Roman" w:hAnsi="Times New Roman" w:cs="Times New Roman"/>
          <w:sz w:val="20"/>
          <w:szCs w:val="20"/>
        </w:rPr>
        <w:t>Deliver practical guidance on when micro-agents are sufficient substitutes for large LLMs in industry applications.</w:t>
      </w:r>
    </w:p>
    <w:p w14:paraId="01E84E58" w14:textId="77777777" w:rsidR="00301267" w:rsidRPr="00301267" w:rsidRDefault="00000000" w:rsidP="00301267">
      <w:pPr>
        <w:rPr>
          <w:rFonts w:ascii="Times New Roman" w:hAnsi="Times New Roman" w:cs="Times New Roman"/>
        </w:rPr>
      </w:pPr>
      <w:r>
        <w:rPr>
          <w:rFonts w:ascii="Times New Roman" w:hAnsi="Times New Roman" w:cs="Times New Roman"/>
        </w:rPr>
        <w:pict w14:anchorId="7550546D">
          <v:rect id="_x0000_i1030" style="width:0;height:1.5pt" o:hralign="center" o:hrstd="t" o:hr="t" fillcolor="#a0a0a0" stroked="f"/>
        </w:pict>
      </w:r>
    </w:p>
    <w:p w14:paraId="48124788" w14:textId="5C037B7E"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6. Risks and Mitigations</w:t>
      </w:r>
      <w:ins w:id="21" w:author="Jacquie Cheun-Jensen" w:date="2025-10-08T13:48:00Z" w16du:dateUtc="2025-10-08T20:48:00Z">
        <w:r w:rsidR="001F1378">
          <w:rPr>
            <w:rFonts w:ascii="Times New Roman" w:hAnsi="Times New Roman" w:cs="Times New Roman"/>
            <w:b/>
            <w:bCs/>
          </w:rPr>
          <w:t xml:space="preserve"> (</w:t>
        </w:r>
        <w:proofErr w:type="gramStart"/>
        <w:r w:rsidR="001F1378">
          <w:rPr>
            <w:rFonts w:ascii="Times New Roman" w:hAnsi="Times New Roman" w:cs="Times New Roman"/>
            <w:b/>
            <w:bCs/>
          </w:rPr>
          <w:t>add</w:t>
        </w:r>
        <w:proofErr w:type="gramEnd"/>
        <w:r w:rsidR="001F1378">
          <w:rPr>
            <w:rFonts w:ascii="Times New Roman" w:hAnsi="Times New Roman" w:cs="Times New Roman"/>
            <w:b/>
            <w:bCs/>
          </w:rPr>
          <w:t xml:space="preserve"> to Discussion) </w:t>
        </w:r>
      </w:ins>
    </w:p>
    <w:p w14:paraId="004F03C7" w14:textId="77777777" w:rsidR="00301267" w:rsidRPr="00301267" w:rsidRDefault="00301267" w:rsidP="00301267">
      <w:pPr>
        <w:numPr>
          <w:ilvl w:val="0"/>
          <w:numId w:val="7"/>
        </w:numPr>
        <w:rPr>
          <w:rFonts w:ascii="Times New Roman" w:hAnsi="Times New Roman" w:cs="Times New Roman"/>
          <w:sz w:val="20"/>
          <w:szCs w:val="20"/>
        </w:rPr>
      </w:pPr>
      <w:r w:rsidRPr="00301267">
        <w:rPr>
          <w:rFonts w:ascii="Times New Roman" w:hAnsi="Times New Roman" w:cs="Times New Roman"/>
          <w:b/>
          <w:bCs/>
          <w:sz w:val="20"/>
          <w:szCs w:val="20"/>
        </w:rPr>
        <w:t>Prompt brittleness → low recall:</w:t>
      </w:r>
      <w:r w:rsidRPr="00301267">
        <w:rPr>
          <w:rFonts w:ascii="Times New Roman" w:hAnsi="Times New Roman" w:cs="Times New Roman"/>
          <w:sz w:val="20"/>
          <w:szCs w:val="20"/>
        </w:rPr>
        <w:t xml:space="preserve"> Mitigated with prompt tuning and few-shot examples.</w:t>
      </w:r>
    </w:p>
    <w:p w14:paraId="7250ABD4" w14:textId="77777777" w:rsidR="00301267" w:rsidRPr="00301267" w:rsidRDefault="00301267" w:rsidP="00301267">
      <w:pPr>
        <w:numPr>
          <w:ilvl w:val="0"/>
          <w:numId w:val="7"/>
        </w:numPr>
        <w:rPr>
          <w:rFonts w:ascii="Times New Roman" w:hAnsi="Times New Roman" w:cs="Times New Roman"/>
          <w:sz w:val="20"/>
          <w:szCs w:val="20"/>
        </w:rPr>
      </w:pPr>
      <w:r w:rsidRPr="00301267">
        <w:rPr>
          <w:rFonts w:ascii="Times New Roman" w:hAnsi="Times New Roman" w:cs="Times New Roman"/>
          <w:b/>
          <w:bCs/>
          <w:sz w:val="20"/>
          <w:szCs w:val="20"/>
        </w:rPr>
        <w:t>Fuzzy feature labels → scoring noise:</w:t>
      </w:r>
      <w:r w:rsidRPr="00301267">
        <w:rPr>
          <w:rFonts w:ascii="Times New Roman" w:hAnsi="Times New Roman" w:cs="Times New Roman"/>
          <w:sz w:val="20"/>
          <w:szCs w:val="20"/>
        </w:rPr>
        <w:t xml:space="preserve"> Addressed with string normalization and alias lists.</w:t>
      </w:r>
    </w:p>
    <w:p w14:paraId="1BDCC93F" w14:textId="77777777" w:rsidR="00301267" w:rsidRPr="00301267" w:rsidRDefault="00301267" w:rsidP="00301267">
      <w:pPr>
        <w:numPr>
          <w:ilvl w:val="0"/>
          <w:numId w:val="7"/>
        </w:numPr>
        <w:rPr>
          <w:rFonts w:ascii="Times New Roman" w:hAnsi="Times New Roman" w:cs="Times New Roman"/>
          <w:sz w:val="20"/>
          <w:szCs w:val="20"/>
        </w:rPr>
      </w:pPr>
      <w:r w:rsidRPr="00301267">
        <w:rPr>
          <w:rFonts w:ascii="Times New Roman" w:hAnsi="Times New Roman" w:cs="Times New Roman"/>
          <w:b/>
          <w:bCs/>
          <w:sz w:val="20"/>
          <w:szCs w:val="20"/>
        </w:rPr>
        <w:t>Token cost fluctuations:</w:t>
      </w:r>
      <w:r w:rsidRPr="00301267">
        <w:rPr>
          <w:rFonts w:ascii="Times New Roman" w:hAnsi="Times New Roman" w:cs="Times New Roman"/>
          <w:sz w:val="20"/>
          <w:szCs w:val="20"/>
        </w:rPr>
        <w:t xml:space="preserve"> Prices will be recorded at the time of experiment and recalculated if APIs change.</w:t>
      </w:r>
    </w:p>
    <w:p w14:paraId="17AEF33F" w14:textId="77777777" w:rsidR="00301267" w:rsidRPr="00301267" w:rsidRDefault="00000000" w:rsidP="00301267">
      <w:pPr>
        <w:rPr>
          <w:rFonts w:ascii="Times New Roman" w:hAnsi="Times New Roman" w:cs="Times New Roman"/>
        </w:rPr>
      </w:pPr>
      <w:r>
        <w:rPr>
          <w:rFonts w:ascii="Times New Roman" w:hAnsi="Times New Roman" w:cs="Times New Roman"/>
        </w:rPr>
        <w:lastRenderedPageBreak/>
        <w:pict w14:anchorId="25C3DAB3">
          <v:rect id="_x0000_i1031" style="width:0;height:1.5pt" o:hralign="center" o:hrstd="t" o:hr="t" fillcolor="#a0a0a0" stroked="f"/>
        </w:pict>
      </w:r>
    </w:p>
    <w:p w14:paraId="2DB67C99" w14:textId="71F9186F"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7. Reproducibility</w:t>
      </w:r>
      <w:ins w:id="22" w:author="Jacquie Cheun-Jensen" w:date="2025-10-08T13:48:00Z" w16du:dateUtc="2025-10-08T20:48:00Z">
        <w:r w:rsidR="001F1378">
          <w:rPr>
            <w:rFonts w:ascii="Times New Roman" w:hAnsi="Times New Roman" w:cs="Times New Roman"/>
            <w:b/>
            <w:bCs/>
          </w:rPr>
          <w:t xml:space="preserve"> (add to Discussion) </w:t>
        </w:r>
      </w:ins>
    </w:p>
    <w:p w14:paraId="4CD6D114" w14:textId="77777777" w:rsidR="00301267" w:rsidRPr="00301267" w:rsidRDefault="00301267" w:rsidP="00301267">
      <w:pPr>
        <w:rPr>
          <w:rFonts w:ascii="Times New Roman" w:hAnsi="Times New Roman" w:cs="Times New Roman"/>
          <w:sz w:val="20"/>
          <w:szCs w:val="20"/>
        </w:rPr>
      </w:pPr>
      <w:r w:rsidRPr="00301267">
        <w:rPr>
          <w:rFonts w:ascii="Times New Roman" w:hAnsi="Times New Roman" w:cs="Times New Roman"/>
          <w:sz w:val="20"/>
          <w:szCs w:val="20"/>
        </w:rPr>
        <w:t>Reproducibility will be ensured through:</w:t>
      </w:r>
    </w:p>
    <w:p w14:paraId="681FD3F7" w14:textId="77777777" w:rsidR="00301267" w:rsidRPr="00301267" w:rsidRDefault="00301267" w:rsidP="00301267">
      <w:pPr>
        <w:numPr>
          <w:ilvl w:val="0"/>
          <w:numId w:val="8"/>
        </w:numPr>
        <w:rPr>
          <w:rFonts w:ascii="Times New Roman" w:hAnsi="Times New Roman" w:cs="Times New Roman"/>
          <w:sz w:val="20"/>
          <w:szCs w:val="20"/>
        </w:rPr>
      </w:pPr>
      <w:r w:rsidRPr="00301267">
        <w:rPr>
          <w:rFonts w:ascii="Times New Roman" w:hAnsi="Times New Roman" w:cs="Times New Roman"/>
          <w:sz w:val="20"/>
          <w:szCs w:val="20"/>
        </w:rPr>
        <w:t>Release of fixed model SHA hashes, seed values, and a run.sh script for dataset download and pipeline execution.</w:t>
      </w:r>
    </w:p>
    <w:p w14:paraId="2813938F" w14:textId="77777777" w:rsidR="00301267" w:rsidRPr="00301267" w:rsidRDefault="00301267" w:rsidP="00301267">
      <w:pPr>
        <w:numPr>
          <w:ilvl w:val="0"/>
          <w:numId w:val="8"/>
        </w:numPr>
        <w:rPr>
          <w:rFonts w:ascii="Times New Roman" w:hAnsi="Times New Roman" w:cs="Times New Roman"/>
          <w:sz w:val="20"/>
          <w:szCs w:val="20"/>
        </w:rPr>
      </w:pPr>
      <w:r w:rsidRPr="00301267">
        <w:rPr>
          <w:rFonts w:ascii="Times New Roman" w:hAnsi="Times New Roman" w:cs="Times New Roman"/>
          <w:sz w:val="20"/>
          <w:szCs w:val="20"/>
        </w:rPr>
        <w:t>A Dockerfile with pinned dependencies (</w:t>
      </w:r>
      <w:proofErr w:type="spellStart"/>
      <w:r w:rsidRPr="00301267">
        <w:rPr>
          <w:rFonts w:ascii="Times New Roman" w:hAnsi="Times New Roman" w:cs="Times New Roman"/>
          <w:sz w:val="20"/>
          <w:szCs w:val="20"/>
        </w:rPr>
        <w:t>mistral_rs</w:t>
      </w:r>
      <w:proofErr w:type="spellEnd"/>
      <w:r w:rsidRPr="00301267">
        <w:rPr>
          <w:rFonts w:ascii="Times New Roman" w:hAnsi="Times New Roman" w:cs="Times New Roman"/>
          <w:sz w:val="20"/>
          <w:szCs w:val="20"/>
        </w:rPr>
        <w:t xml:space="preserve">, transformers, accelerate, </w:t>
      </w:r>
      <w:proofErr w:type="spellStart"/>
      <w:r w:rsidRPr="00301267">
        <w:rPr>
          <w:rFonts w:ascii="Times New Roman" w:hAnsi="Times New Roman" w:cs="Times New Roman"/>
          <w:sz w:val="20"/>
          <w:szCs w:val="20"/>
        </w:rPr>
        <w:t>openai</w:t>
      </w:r>
      <w:proofErr w:type="spellEnd"/>
      <w:r w:rsidRPr="00301267">
        <w:rPr>
          <w:rFonts w:ascii="Times New Roman" w:hAnsi="Times New Roman" w:cs="Times New Roman"/>
          <w:sz w:val="20"/>
          <w:szCs w:val="20"/>
        </w:rPr>
        <w:t>).</w:t>
      </w:r>
    </w:p>
    <w:p w14:paraId="46DE93BD" w14:textId="35A5537C" w:rsidR="001F1378" w:rsidRDefault="00301267" w:rsidP="001F1378">
      <w:pPr>
        <w:numPr>
          <w:ilvl w:val="0"/>
          <w:numId w:val="8"/>
        </w:numPr>
        <w:rPr>
          <w:ins w:id="23" w:author="Jacquie Cheun-Jensen" w:date="2025-10-08T13:49:00Z" w16du:dateUtc="2025-10-08T20:49:00Z"/>
          <w:rFonts w:ascii="Times New Roman" w:hAnsi="Times New Roman" w:cs="Times New Roman"/>
          <w:sz w:val="20"/>
          <w:szCs w:val="20"/>
        </w:rPr>
      </w:pPr>
      <w:proofErr w:type="gramStart"/>
      <w:r w:rsidRPr="00301267">
        <w:rPr>
          <w:rFonts w:ascii="Times New Roman" w:hAnsi="Times New Roman" w:cs="Times New Roman"/>
          <w:sz w:val="20"/>
          <w:szCs w:val="20"/>
        </w:rPr>
        <w:t>Archiving of</w:t>
      </w:r>
      <w:proofErr w:type="gramEnd"/>
      <w:r w:rsidRPr="00301267">
        <w:rPr>
          <w:rFonts w:ascii="Times New Roman" w:hAnsi="Times New Roman" w:cs="Times New Roman"/>
          <w:sz w:val="20"/>
          <w:szCs w:val="20"/>
        </w:rPr>
        <w:t xml:space="preserve"> processed Parquet files (~1 GB) on </w:t>
      </w:r>
      <w:proofErr w:type="spellStart"/>
      <w:r w:rsidRPr="00301267">
        <w:rPr>
          <w:rFonts w:ascii="Times New Roman" w:hAnsi="Times New Roman" w:cs="Times New Roman"/>
          <w:sz w:val="20"/>
          <w:szCs w:val="20"/>
        </w:rPr>
        <w:t>Zenodo</w:t>
      </w:r>
      <w:proofErr w:type="spellEnd"/>
      <w:r w:rsidRPr="00301267">
        <w:rPr>
          <w:rFonts w:ascii="Times New Roman" w:hAnsi="Times New Roman" w:cs="Times New Roman"/>
          <w:sz w:val="20"/>
          <w:szCs w:val="20"/>
        </w:rPr>
        <w:t xml:space="preserve"> with a DOI.</w:t>
      </w:r>
    </w:p>
    <w:p w14:paraId="2B2D1D8C" w14:textId="77777777" w:rsidR="001F1378" w:rsidRDefault="001F1378" w:rsidP="001F1378">
      <w:pPr>
        <w:rPr>
          <w:ins w:id="24" w:author="Jacquie Cheun-Jensen" w:date="2025-10-08T13:49:00Z" w16du:dateUtc="2025-10-08T20:49:00Z"/>
          <w:rFonts w:ascii="Times New Roman" w:hAnsi="Times New Roman" w:cs="Times New Roman"/>
          <w:sz w:val="20"/>
          <w:szCs w:val="20"/>
        </w:rPr>
      </w:pPr>
    </w:p>
    <w:p w14:paraId="57C19E6B" w14:textId="3C9F11D4" w:rsidR="001F1378" w:rsidRPr="001F1378" w:rsidRDefault="001F1378" w:rsidP="001F1378">
      <w:pPr>
        <w:rPr>
          <w:rFonts w:ascii="Times New Roman" w:hAnsi="Times New Roman" w:cs="Times New Roman"/>
          <w:sz w:val="20"/>
          <w:szCs w:val="20"/>
        </w:rPr>
        <w:pPrChange w:id="25" w:author="Jacquie Cheun-Jensen" w:date="2025-10-08T13:49:00Z" w16du:dateUtc="2025-10-08T20:49:00Z">
          <w:pPr>
            <w:numPr>
              <w:numId w:val="8"/>
            </w:numPr>
            <w:tabs>
              <w:tab w:val="num" w:pos="720"/>
            </w:tabs>
            <w:ind w:left="720" w:hanging="360"/>
          </w:pPr>
        </w:pPrChange>
      </w:pPr>
      <w:ins w:id="26" w:author="Jacquie Cheun-Jensen" w:date="2025-10-08T13:49:00Z" w16du:dateUtc="2025-10-08T20:49:00Z">
        <w:r>
          <w:rPr>
            <w:rFonts w:ascii="Times New Roman" w:hAnsi="Times New Roman" w:cs="Times New Roman"/>
            <w:sz w:val="20"/>
            <w:szCs w:val="20"/>
          </w:rPr>
          <w:t>need to add in your Conclusion</w:t>
        </w:r>
      </w:ins>
    </w:p>
    <w:p w14:paraId="1FF827A4" w14:textId="77777777" w:rsidR="00301267" w:rsidRPr="00301267" w:rsidRDefault="00000000" w:rsidP="00301267">
      <w:pPr>
        <w:rPr>
          <w:rFonts w:ascii="Times New Roman" w:hAnsi="Times New Roman" w:cs="Times New Roman"/>
        </w:rPr>
      </w:pPr>
      <w:r>
        <w:rPr>
          <w:rFonts w:ascii="Times New Roman" w:hAnsi="Times New Roman" w:cs="Times New Roman"/>
        </w:rPr>
        <w:pict w14:anchorId="65A9DDAA">
          <v:rect id="_x0000_i1032" style="width:0;height:1.5pt" o:hralign="center" o:hrstd="t" o:hr="t" fillcolor="#a0a0a0" stroked="f"/>
        </w:pict>
      </w:r>
    </w:p>
    <w:p w14:paraId="0E158B02" w14:textId="6FC8F594" w:rsidR="00301267" w:rsidRPr="00301267" w:rsidRDefault="00301267" w:rsidP="00301267">
      <w:pPr>
        <w:rPr>
          <w:rFonts w:ascii="Times New Roman" w:hAnsi="Times New Roman" w:cs="Times New Roman"/>
          <w:b/>
          <w:bCs/>
        </w:rPr>
      </w:pPr>
      <w:r w:rsidRPr="00301267">
        <w:rPr>
          <w:rFonts w:ascii="Times New Roman" w:hAnsi="Times New Roman" w:cs="Times New Roman"/>
          <w:b/>
          <w:bCs/>
        </w:rPr>
        <w:t>References</w:t>
      </w:r>
    </w:p>
    <w:p w14:paraId="71C231CA" w14:textId="12B38383" w:rsidR="009430DF" w:rsidRPr="009430DF" w:rsidRDefault="009430DF" w:rsidP="009430DF">
      <w:pPr>
        <w:pStyle w:val="ListParagraph"/>
        <w:numPr>
          <w:ilvl w:val="0"/>
          <w:numId w:val="8"/>
        </w:numPr>
        <w:rPr>
          <w:rFonts w:ascii="Times New Roman" w:hAnsi="Times New Roman" w:cs="Times New Roman"/>
        </w:rPr>
      </w:pPr>
      <w:r w:rsidRPr="00EC2779">
        <w:rPr>
          <w:rFonts w:ascii="Times New Roman" w:hAnsi="Times New Roman" w:cs="Times New Roman"/>
          <w:lang w:val="de-DE"/>
          <w:rPrChange w:id="27" w:author="Jacquie Cheun-Jensen" w:date="2025-10-08T13:27:00Z" w16du:dateUtc="2025-10-08T20:27:00Z">
            <w:rPr>
              <w:rFonts w:ascii="Times New Roman" w:hAnsi="Times New Roman" w:cs="Times New Roman"/>
            </w:rPr>
          </w:rPrChange>
        </w:rPr>
        <w:t xml:space="preserve">Brown, T. B., Mann, B., Ryder, N., Subbiah, M., Kaplan, J., Dhariwal, P., … </w:t>
      </w:r>
      <w:r w:rsidRPr="009430DF">
        <w:rPr>
          <w:rFonts w:ascii="Times New Roman" w:hAnsi="Times New Roman" w:cs="Times New Roman"/>
        </w:rPr>
        <w:t xml:space="preserve">Amodei, D. (2020). Language models are few-shot learners. </w:t>
      </w:r>
      <w:r w:rsidRPr="009430DF">
        <w:rPr>
          <w:rFonts w:ascii="Times New Roman" w:hAnsi="Times New Roman" w:cs="Times New Roman"/>
          <w:i/>
          <w:iCs/>
        </w:rPr>
        <w:t>Advances in Neural Information Processing Systems, 33</w:t>
      </w:r>
      <w:r w:rsidRPr="009430DF">
        <w:rPr>
          <w:rFonts w:ascii="Times New Roman" w:hAnsi="Times New Roman" w:cs="Times New Roman"/>
        </w:rPr>
        <w:t xml:space="preserve">, 1877–1901. </w:t>
      </w:r>
      <w:hyperlink r:id="rId9" w:tgtFrame="_new" w:history="1">
        <w:r w:rsidRPr="009430DF">
          <w:rPr>
            <w:rStyle w:val="Hyperlink"/>
            <w:rFonts w:ascii="Times New Roman" w:hAnsi="Times New Roman" w:cs="Times New Roman"/>
          </w:rPr>
          <w:t>https://arxiv.org/abs/2005.14165</w:t>
        </w:r>
      </w:hyperlink>
    </w:p>
    <w:p w14:paraId="41FD186E" w14:textId="78BA2F4D" w:rsidR="009430DF" w:rsidRPr="009430DF" w:rsidRDefault="009430DF" w:rsidP="009430DF">
      <w:pPr>
        <w:pStyle w:val="ListParagraph"/>
        <w:numPr>
          <w:ilvl w:val="0"/>
          <w:numId w:val="8"/>
        </w:numPr>
        <w:rPr>
          <w:rFonts w:ascii="Times New Roman" w:hAnsi="Times New Roman" w:cs="Times New Roman"/>
        </w:rPr>
      </w:pPr>
      <w:r w:rsidRPr="009430DF">
        <w:rPr>
          <w:rFonts w:ascii="Times New Roman" w:hAnsi="Times New Roman" w:cs="Times New Roman"/>
        </w:rPr>
        <w:t xml:space="preserve">Devlin, J., Chang, M.-W., Lee, K., &amp; Toutanova, K. (2019). BERT: Pre-training of deep bidirectional transformers for language understanding. </w:t>
      </w:r>
      <w:r w:rsidRPr="009430DF">
        <w:rPr>
          <w:rFonts w:ascii="Times New Roman" w:hAnsi="Times New Roman" w:cs="Times New Roman"/>
          <w:i/>
          <w:iCs/>
        </w:rPr>
        <w:t>NAACL-HLT 2019</w:t>
      </w:r>
      <w:r w:rsidRPr="009430DF">
        <w:rPr>
          <w:rFonts w:ascii="Times New Roman" w:hAnsi="Times New Roman" w:cs="Times New Roman"/>
        </w:rPr>
        <w:t xml:space="preserve">, 4171–4186. </w:t>
      </w:r>
      <w:hyperlink r:id="rId10" w:history="1">
        <w:r w:rsidR="000A32DF" w:rsidRPr="00B17451">
          <w:rPr>
            <w:rStyle w:val="Hyperlink"/>
            <w:rFonts w:ascii="Times New Roman" w:hAnsi="Times New Roman" w:cs="Times New Roman"/>
          </w:rPr>
          <w:t>https://doi.org/10.18653/v1/N19-1423</w:t>
        </w:r>
      </w:hyperlink>
      <w:r w:rsidR="000A32DF">
        <w:rPr>
          <w:rFonts w:ascii="Times New Roman" w:hAnsi="Times New Roman" w:cs="Times New Roman"/>
        </w:rPr>
        <w:t xml:space="preserve"> </w:t>
      </w:r>
    </w:p>
    <w:p w14:paraId="259F0C27" w14:textId="1E3DC941" w:rsidR="009430DF" w:rsidRPr="009430DF" w:rsidRDefault="009430DF" w:rsidP="009430DF">
      <w:pPr>
        <w:pStyle w:val="ListParagraph"/>
        <w:numPr>
          <w:ilvl w:val="0"/>
          <w:numId w:val="8"/>
        </w:numPr>
        <w:rPr>
          <w:rFonts w:ascii="Times New Roman" w:hAnsi="Times New Roman" w:cs="Times New Roman"/>
        </w:rPr>
      </w:pPr>
      <w:r w:rsidRPr="009430DF">
        <w:rPr>
          <w:rFonts w:ascii="Times New Roman" w:hAnsi="Times New Roman" w:cs="Times New Roman"/>
        </w:rPr>
        <w:t xml:space="preserve">Dietterich, T. G. (2000). Ensemble methods in machine learning. </w:t>
      </w:r>
      <w:r w:rsidRPr="009430DF">
        <w:rPr>
          <w:rFonts w:ascii="Times New Roman" w:hAnsi="Times New Roman" w:cs="Times New Roman"/>
          <w:i/>
          <w:iCs/>
        </w:rPr>
        <w:t>Multiple Classifier Systems</w:t>
      </w:r>
      <w:r w:rsidRPr="009430DF">
        <w:rPr>
          <w:rFonts w:ascii="Times New Roman" w:hAnsi="Times New Roman" w:cs="Times New Roman"/>
        </w:rPr>
        <w:t xml:space="preserve">, 1–15. </w:t>
      </w:r>
      <w:hyperlink r:id="rId11" w:history="1">
        <w:r w:rsidR="000A32DF" w:rsidRPr="00B17451">
          <w:rPr>
            <w:rStyle w:val="Hyperlink"/>
            <w:rFonts w:ascii="Times New Roman" w:hAnsi="Times New Roman" w:cs="Times New Roman"/>
          </w:rPr>
          <w:t>https://doi.org/10.1007/3-540-45014-9_1</w:t>
        </w:r>
      </w:hyperlink>
      <w:r w:rsidR="000A32DF">
        <w:rPr>
          <w:rFonts w:ascii="Times New Roman" w:hAnsi="Times New Roman" w:cs="Times New Roman"/>
        </w:rPr>
        <w:t xml:space="preserve"> </w:t>
      </w:r>
    </w:p>
    <w:p w14:paraId="61A205FD" w14:textId="5BC93E57" w:rsidR="009430DF" w:rsidRPr="009430DF" w:rsidRDefault="009430DF" w:rsidP="009430DF">
      <w:pPr>
        <w:pStyle w:val="ListParagraph"/>
        <w:numPr>
          <w:ilvl w:val="0"/>
          <w:numId w:val="8"/>
        </w:numPr>
        <w:rPr>
          <w:rFonts w:ascii="Times New Roman" w:hAnsi="Times New Roman" w:cs="Times New Roman"/>
        </w:rPr>
      </w:pPr>
      <w:r w:rsidRPr="009430DF">
        <w:rPr>
          <w:rFonts w:ascii="Times New Roman" w:hAnsi="Times New Roman" w:cs="Times New Roman"/>
        </w:rPr>
        <w:t xml:space="preserve">Ghosh, A., &amp; Veale, T. (2017). Fracking sarcasm using neural network architectures. </w:t>
      </w:r>
      <w:r w:rsidRPr="009430DF">
        <w:rPr>
          <w:rFonts w:ascii="Times New Roman" w:hAnsi="Times New Roman" w:cs="Times New Roman"/>
          <w:i/>
          <w:iCs/>
        </w:rPr>
        <w:t>ACL 2017</w:t>
      </w:r>
      <w:r w:rsidRPr="009430DF">
        <w:rPr>
          <w:rFonts w:ascii="Times New Roman" w:hAnsi="Times New Roman" w:cs="Times New Roman"/>
        </w:rPr>
        <w:t xml:space="preserve">. </w:t>
      </w:r>
      <w:hyperlink r:id="rId12" w:history="1">
        <w:r w:rsidR="000A32DF" w:rsidRPr="00B17451">
          <w:rPr>
            <w:rStyle w:val="Hyperlink"/>
            <w:rFonts w:ascii="Times New Roman" w:hAnsi="Times New Roman" w:cs="Times New Roman"/>
          </w:rPr>
          <w:t>https://aclanthology.org/P17-2068</w:t>
        </w:r>
      </w:hyperlink>
      <w:r w:rsidR="000A32DF">
        <w:rPr>
          <w:rFonts w:ascii="Times New Roman" w:hAnsi="Times New Roman" w:cs="Times New Roman"/>
        </w:rPr>
        <w:t xml:space="preserve"> </w:t>
      </w:r>
    </w:p>
    <w:p w14:paraId="1FCCA23D" w14:textId="1A566ACE" w:rsidR="009430DF" w:rsidRPr="009430DF" w:rsidRDefault="009430DF" w:rsidP="009430DF">
      <w:pPr>
        <w:pStyle w:val="ListParagraph"/>
        <w:numPr>
          <w:ilvl w:val="0"/>
          <w:numId w:val="8"/>
        </w:numPr>
        <w:rPr>
          <w:rFonts w:ascii="Times New Roman" w:hAnsi="Times New Roman" w:cs="Times New Roman"/>
        </w:rPr>
      </w:pPr>
      <w:r w:rsidRPr="00EC2779">
        <w:rPr>
          <w:rFonts w:ascii="Times New Roman" w:hAnsi="Times New Roman" w:cs="Times New Roman"/>
          <w:lang w:val="de-DE"/>
          <w:rPrChange w:id="28" w:author="Jacquie Cheun-Jensen" w:date="2025-10-08T13:27:00Z" w16du:dateUtc="2025-10-08T20:27:00Z">
            <w:rPr>
              <w:rFonts w:ascii="Times New Roman" w:hAnsi="Times New Roman" w:cs="Times New Roman"/>
            </w:rPr>
          </w:rPrChange>
        </w:rPr>
        <w:t xml:space="preserve">Hu, E. J., Shen, Y., Wallis, P., Allen-Zhu, Z., Li, Y., Wang, L., … </w:t>
      </w:r>
      <w:r w:rsidRPr="009430DF">
        <w:rPr>
          <w:rFonts w:ascii="Times New Roman" w:hAnsi="Times New Roman" w:cs="Times New Roman"/>
        </w:rPr>
        <w:t xml:space="preserve">Chen, W. (2021). </w:t>
      </w:r>
      <w:proofErr w:type="spellStart"/>
      <w:r w:rsidRPr="009430DF">
        <w:rPr>
          <w:rFonts w:ascii="Times New Roman" w:hAnsi="Times New Roman" w:cs="Times New Roman"/>
        </w:rPr>
        <w:t>LoRA</w:t>
      </w:r>
      <w:proofErr w:type="spellEnd"/>
      <w:r w:rsidRPr="009430DF">
        <w:rPr>
          <w:rFonts w:ascii="Times New Roman" w:hAnsi="Times New Roman" w:cs="Times New Roman"/>
        </w:rPr>
        <w:t xml:space="preserve">: Low-rank adaptation of large language models. </w:t>
      </w:r>
      <w:r w:rsidRPr="009430DF">
        <w:rPr>
          <w:rFonts w:ascii="Times New Roman" w:hAnsi="Times New Roman" w:cs="Times New Roman"/>
          <w:i/>
          <w:iCs/>
        </w:rPr>
        <w:t>arXiv:2106.09685</w:t>
      </w:r>
      <w:r w:rsidRPr="009430DF">
        <w:rPr>
          <w:rFonts w:ascii="Times New Roman" w:hAnsi="Times New Roman" w:cs="Times New Roman"/>
        </w:rPr>
        <w:t xml:space="preserve">. </w:t>
      </w:r>
      <w:hyperlink r:id="rId13" w:history="1">
        <w:r w:rsidR="000A32DF" w:rsidRPr="00B17451">
          <w:rPr>
            <w:rStyle w:val="Hyperlink"/>
            <w:rFonts w:ascii="Times New Roman" w:hAnsi="Times New Roman" w:cs="Times New Roman"/>
          </w:rPr>
          <w:t>https://arxiv.org/abs/2106.09685</w:t>
        </w:r>
      </w:hyperlink>
      <w:r w:rsidR="000A32DF">
        <w:rPr>
          <w:rFonts w:ascii="Times New Roman" w:hAnsi="Times New Roman" w:cs="Times New Roman"/>
        </w:rPr>
        <w:t xml:space="preserve"> </w:t>
      </w:r>
    </w:p>
    <w:p w14:paraId="0878C426" w14:textId="15585E45" w:rsidR="009430DF" w:rsidRPr="009430DF" w:rsidRDefault="009430DF" w:rsidP="009430DF">
      <w:pPr>
        <w:pStyle w:val="ListParagraph"/>
        <w:numPr>
          <w:ilvl w:val="0"/>
          <w:numId w:val="8"/>
        </w:numPr>
        <w:rPr>
          <w:rFonts w:ascii="Times New Roman" w:hAnsi="Times New Roman" w:cs="Times New Roman"/>
        </w:rPr>
      </w:pPr>
      <w:r w:rsidRPr="009430DF">
        <w:rPr>
          <w:rFonts w:ascii="Times New Roman" w:hAnsi="Times New Roman" w:cs="Times New Roman"/>
        </w:rPr>
        <w:t xml:space="preserve">Jiao, X., Yin, Y., Shang, L., Jiang, X., Chen, X., Li, L., … Liu, Q. (2020). </w:t>
      </w:r>
      <w:proofErr w:type="spellStart"/>
      <w:r w:rsidRPr="009430DF">
        <w:rPr>
          <w:rFonts w:ascii="Times New Roman" w:hAnsi="Times New Roman" w:cs="Times New Roman"/>
        </w:rPr>
        <w:t>TinyBERT</w:t>
      </w:r>
      <w:proofErr w:type="spellEnd"/>
      <w:r w:rsidRPr="009430DF">
        <w:rPr>
          <w:rFonts w:ascii="Times New Roman" w:hAnsi="Times New Roman" w:cs="Times New Roman"/>
        </w:rPr>
        <w:t xml:space="preserve">: Distilling BERT for natural language understanding. </w:t>
      </w:r>
      <w:r w:rsidRPr="009430DF">
        <w:rPr>
          <w:rFonts w:ascii="Times New Roman" w:hAnsi="Times New Roman" w:cs="Times New Roman"/>
          <w:i/>
          <w:iCs/>
        </w:rPr>
        <w:t>Findings of EMNLP 2020</w:t>
      </w:r>
      <w:r w:rsidRPr="009430DF">
        <w:rPr>
          <w:rFonts w:ascii="Times New Roman" w:hAnsi="Times New Roman" w:cs="Times New Roman"/>
        </w:rPr>
        <w:t xml:space="preserve">, 4163–4174. </w:t>
      </w:r>
      <w:hyperlink r:id="rId14" w:history="1">
        <w:r w:rsidR="000A32DF" w:rsidRPr="00B17451">
          <w:rPr>
            <w:rStyle w:val="Hyperlink"/>
            <w:rFonts w:ascii="Times New Roman" w:hAnsi="Times New Roman" w:cs="Times New Roman"/>
          </w:rPr>
          <w:t>https://aclanthology.org/2020.findings-emnlp.372</w:t>
        </w:r>
      </w:hyperlink>
      <w:r w:rsidR="000A32DF">
        <w:rPr>
          <w:rFonts w:ascii="Times New Roman" w:hAnsi="Times New Roman" w:cs="Times New Roman"/>
        </w:rPr>
        <w:t xml:space="preserve"> </w:t>
      </w:r>
    </w:p>
    <w:p w14:paraId="1C098BF2" w14:textId="2C64BB07" w:rsidR="009430DF" w:rsidRPr="009430DF" w:rsidRDefault="009430DF" w:rsidP="009430DF">
      <w:pPr>
        <w:pStyle w:val="ListParagraph"/>
        <w:numPr>
          <w:ilvl w:val="0"/>
          <w:numId w:val="8"/>
        </w:numPr>
        <w:rPr>
          <w:rFonts w:ascii="Times New Roman" w:hAnsi="Times New Roman" w:cs="Times New Roman"/>
        </w:rPr>
      </w:pPr>
      <w:r w:rsidRPr="009430DF">
        <w:rPr>
          <w:rFonts w:ascii="Times New Roman" w:hAnsi="Times New Roman" w:cs="Times New Roman"/>
        </w:rPr>
        <w:t xml:space="preserve">Joshi, A., Sharma, V., &amp; Bhattacharyya, P. (2017). Automatic sarcasm detection: A survey. </w:t>
      </w:r>
      <w:r w:rsidRPr="009430DF">
        <w:rPr>
          <w:rFonts w:ascii="Times New Roman" w:hAnsi="Times New Roman" w:cs="Times New Roman"/>
          <w:i/>
          <w:iCs/>
        </w:rPr>
        <w:t>ACM Computing Surveys, 50</w:t>
      </w:r>
      <w:r w:rsidRPr="009430DF">
        <w:rPr>
          <w:rFonts w:ascii="Times New Roman" w:hAnsi="Times New Roman" w:cs="Times New Roman"/>
        </w:rPr>
        <w:t xml:space="preserve">(5), 1–22. </w:t>
      </w:r>
      <w:hyperlink r:id="rId15" w:history="1">
        <w:r w:rsidR="000A32DF" w:rsidRPr="00B17451">
          <w:rPr>
            <w:rStyle w:val="Hyperlink"/>
            <w:rFonts w:ascii="Times New Roman" w:hAnsi="Times New Roman" w:cs="Times New Roman"/>
          </w:rPr>
          <w:t>https://doi.org/10.1145/3124420</w:t>
        </w:r>
      </w:hyperlink>
      <w:r w:rsidR="000A32DF">
        <w:rPr>
          <w:rFonts w:ascii="Times New Roman" w:hAnsi="Times New Roman" w:cs="Times New Roman"/>
        </w:rPr>
        <w:t xml:space="preserve"> </w:t>
      </w:r>
    </w:p>
    <w:p w14:paraId="354A87D9" w14:textId="4E8010B3" w:rsidR="009430DF" w:rsidRPr="009430DF" w:rsidRDefault="009430DF" w:rsidP="009430DF">
      <w:pPr>
        <w:pStyle w:val="ListParagraph"/>
        <w:numPr>
          <w:ilvl w:val="0"/>
          <w:numId w:val="8"/>
        </w:numPr>
        <w:rPr>
          <w:rFonts w:ascii="Times New Roman" w:hAnsi="Times New Roman" w:cs="Times New Roman"/>
        </w:rPr>
      </w:pPr>
      <w:proofErr w:type="spellStart"/>
      <w:r w:rsidRPr="009430DF">
        <w:rPr>
          <w:rFonts w:ascii="Times New Roman" w:hAnsi="Times New Roman" w:cs="Times New Roman"/>
        </w:rPr>
        <w:t>Pontiki</w:t>
      </w:r>
      <w:proofErr w:type="spellEnd"/>
      <w:r w:rsidRPr="009430DF">
        <w:rPr>
          <w:rFonts w:ascii="Times New Roman" w:hAnsi="Times New Roman" w:cs="Times New Roman"/>
        </w:rPr>
        <w:t xml:space="preserve">, M., Galanis, D., Papageorgiou, H., </w:t>
      </w:r>
      <w:proofErr w:type="spellStart"/>
      <w:r w:rsidRPr="009430DF">
        <w:rPr>
          <w:rFonts w:ascii="Times New Roman" w:hAnsi="Times New Roman" w:cs="Times New Roman"/>
        </w:rPr>
        <w:t>Androutsopoulos</w:t>
      </w:r>
      <w:proofErr w:type="spellEnd"/>
      <w:r w:rsidRPr="009430DF">
        <w:rPr>
          <w:rFonts w:ascii="Times New Roman" w:hAnsi="Times New Roman" w:cs="Times New Roman"/>
        </w:rPr>
        <w:t xml:space="preserve">, I., &amp; Manandhar, S. (2014). SemEval-2014 Task 4: Aspect Based Sentiment Analysis. </w:t>
      </w:r>
      <w:r w:rsidRPr="009430DF">
        <w:rPr>
          <w:rFonts w:ascii="Times New Roman" w:hAnsi="Times New Roman" w:cs="Times New Roman"/>
          <w:i/>
          <w:iCs/>
        </w:rPr>
        <w:t>SemEval 2014</w:t>
      </w:r>
      <w:r w:rsidRPr="009430DF">
        <w:rPr>
          <w:rFonts w:ascii="Times New Roman" w:hAnsi="Times New Roman" w:cs="Times New Roman"/>
        </w:rPr>
        <w:t xml:space="preserve">, 27–35. </w:t>
      </w:r>
      <w:hyperlink r:id="rId16" w:history="1">
        <w:r w:rsidR="000A32DF" w:rsidRPr="00B17451">
          <w:rPr>
            <w:rStyle w:val="Hyperlink"/>
            <w:rFonts w:ascii="Times New Roman" w:hAnsi="Times New Roman" w:cs="Times New Roman"/>
          </w:rPr>
          <w:t>https://aclanthology.org/S14-2004</w:t>
        </w:r>
      </w:hyperlink>
      <w:r w:rsidR="000A32DF">
        <w:rPr>
          <w:rFonts w:ascii="Times New Roman" w:hAnsi="Times New Roman" w:cs="Times New Roman"/>
        </w:rPr>
        <w:t xml:space="preserve"> </w:t>
      </w:r>
    </w:p>
    <w:p w14:paraId="074A6DDF" w14:textId="43BB1BF2" w:rsidR="009430DF" w:rsidRPr="009430DF" w:rsidRDefault="009430DF" w:rsidP="009430DF">
      <w:pPr>
        <w:pStyle w:val="ListParagraph"/>
        <w:numPr>
          <w:ilvl w:val="0"/>
          <w:numId w:val="8"/>
        </w:numPr>
        <w:rPr>
          <w:rFonts w:ascii="Times New Roman" w:hAnsi="Times New Roman" w:cs="Times New Roman"/>
        </w:rPr>
      </w:pPr>
      <w:proofErr w:type="spellStart"/>
      <w:r w:rsidRPr="009430DF">
        <w:rPr>
          <w:rFonts w:ascii="Times New Roman" w:hAnsi="Times New Roman" w:cs="Times New Roman"/>
        </w:rPr>
        <w:t>Pontiki</w:t>
      </w:r>
      <w:proofErr w:type="spellEnd"/>
      <w:r w:rsidRPr="009430DF">
        <w:rPr>
          <w:rFonts w:ascii="Times New Roman" w:hAnsi="Times New Roman" w:cs="Times New Roman"/>
        </w:rPr>
        <w:t xml:space="preserve">, M., et al. (2016). SemEval-2016 Task 5: Aspect Based Sentiment Analysis. </w:t>
      </w:r>
      <w:r w:rsidRPr="009430DF">
        <w:rPr>
          <w:rFonts w:ascii="Times New Roman" w:hAnsi="Times New Roman" w:cs="Times New Roman"/>
          <w:i/>
          <w:iCs/>
        </w:rPr>
        <w:t>SemEval 2016</w:t>
      </w:r>
      <w:r w:rsidRPr="009430DF">
        <w:rPr>
          <w:rFonts w:ascii="Times New Roman" w:hAnsi="Times New Roman" w:cs="Times New Roman"/>
        </w:rPr>
        <w:t xml:space="preserve">, 19–30. </w:t>
      </w:r>
      <w:hyperlink r:id="rId17" w:history="1">
        <w:r w:rsidR="000A32DF" w:rsidRPr="00B17451">
          <w:rPr>
            <w:rStyle w:val="Hyperlink"/>
            <w:rFonts w:ascii="Times New Roman" w:hAnsi="Times New Roman" w:cs="Times New Roman"/>
          </w:rPr>
          <w:t>https://aclanthology.org/S16-1002</w:t>
        </w:r>
      </w:hyperlink>
      <w:r w:rsidR="000A32DF">
        <w:rPr>
          <w:rFonts w:ascii="Times New Roman" w:hAnsi="Times New Roman" w:cs="Times New Roman"/>
        </w:rPr>
        <w:t xml:space="preserve"> </w:t>
      </w:r>
    </w:p>
    <w:p w14:paraId="4D65B5EA" w14:textId="1983D09E" w:rsidR="009430DF" w:rsidRPr="009430DF" w:rsidRDefault="009430DF" w:rsidP="009430DF">
      <w:pPr>
        <w:pStyle w:val="ListParagraph"/>
        <w:numPr>
          <w:ilvl w:val="0"/>
          <w:numId w:val="8"/>
        </w:numPr>
        <w:rPr>
          <w:rFonts w:ascii="Times New Roman" w:hAnsi="Times New Roman" w:cs="Times New Roman"/>
        </w:rPr>
      </w:pPr>
      <w:r w:rsidRPr="009430DF">
        <w:rPr>
          <w:rFonts w:ascii="Times New Roman" w:hAnsi="Times New Roman" w:cs="Times New Roman"/>
        </w:rPr>
        <w:t xml:space="preserve">Ruder, S. (2017). An overview of multi-task learning in deep neural networks. </w:t>
      </w:r>
      <w:r w:rsidRPr="009430DF">
        <w:rPr>
          <w:rFonts w:ascii="Times New Roman" w:hAnsi="Times New Roman" w:cs="Times New Roman"/>
          <w:i/>
          <w:iCs/>
        </w:rPr>
        <w:t>arXiv:1706.05098</w:t>
      </w:r>
      <w:r w:rsidRPr="009430DF">
        <w:rPr>
          <w:rFonts w:ascii="Times New Roman" w:hAnsi="Times New Roman" w:cs="Times New Roman"/>
        </w:rPr>
        <w:t xml:space="preserve">. </w:t>
      </w:r>
      <w:hyperlink r:id="rId18" w:history="1">
        <w:r w:rsidR="000A32DF" w:rsidRPr="00B17451">
          <w:rPr>
            <w:rStyle w:val="Hyperlink"/>
            <w:rFonts w:ascii="Times New Roman" w:hAnsi="Times New Roman" w:cs="Times New Roman"/>
          </w:rPr>
          <w:t>https://arxiv.org/abs/1706.05098</w:t>
        </w:r>
      </w:hyperlink>
      <w:r w:rsidR="000A32DF">
        <w:rPr>
          <w:rFonts w:ascii="Times New Roman" w:hAnsi="Times New Roman" w:cs="Times New Roman"/>
        </w:rPr>
        <w:t xml:space="preserve"> </w:t>
      </w:r>
    </w:p>
    <w:p w14:paraId="5200AACC" w14:textId="043FF484" w:rsidR="009430DF" w:rsidRPr="009430DF" w:rsidRDefault="009430DF" w:rsidP="009430DF">
      <w:pPr>
        <w:pStyle w:val="ListParagraph"/>
        <w:numPr>
          <w:ilvl w:val="0"/>
          <w:numId w:val="8"/>
        </w:numPr>
        <w:rPr>
          <w:rFonts w:ascii="Times New Roman" w:hAnsi="Times New Roman" w:cs="Times New Roman"/>
        </w:rPr>
      </w:pPr>
      <w:r w:rsidRPr="00EC2779">
        <w:rPr>
          <w:rFonts w:ascii="Times New Roman" w:hAnsi="Times New Roman" w:cs="Times New Roman"/>
          <w:lang w:val="de-DE"/>
          <w:rPrChange w:id="29" w:author="Jacquie Cheun-Jensen" w:date="2025-10-08T13:27:00Z" w16du:dateUtc="2025-10-08T20:27:00Z">
            <w:rPr>
              <w:rFonts w:ascii="Times New Roman" w:hAnsi="Times New Roman" w:cs="Times New Roman"/>
            </w:rPr>
          </w:rPrChange>
        </w:rPr>
        <w:lastRenderedPageBreak/>
        <w:t xml:space="preserve">Schwartz, R., Dodge, J., Smith, N. A., &amp; Etzioni, O. (2020). </w:t>
      </w:r>
      <w:r w:rsidRPr="009430DF">
        <w:rPr>
          <w:rFonts w:ascii="Times New Roman" w:hAnsi="Times New Roman" w:cs="Times New Roman"/>
        </w:rPr>
        <w:t xml:space="preserve">Green AI. </w:t>
      </w:r>
      <w:r w:rsidRPr="009430DF">
        <w:rPr>
          <w:rFonts w:ascii="Times New Roman" w:hAnsi="Times New Roman" w:cs="Times New Roman"/>
          <w:i/>
          <w:iCs/>
        </w:rPr>
        <w:t>Communications of the ACM, 63</w:t>
      </w:r>
      <w:r w:rsidRPr="009430DF">
        <w:rPr>
          <w:rFonts w:ascii="Times New Roman" w:hAnsi="Times New Roman" w:cs="Times New Roman"/>
        </w:rPr>
        <w:t xml:space="preserve">(12), 54–63. </w:t>
      </w:r>
      <w:hyperlink r:id="rId19" w:history="1">
        <w:r w:rsidR="000A32DF" w:rsidRPr="00B17451">
          <w:rPr>
            <w:rStyle w:val="Hyperlink"/>
            <w:rFonts w:ascii="Times New Roman" w:hAnsi="Times New Roman" w:cs="Times New Roman"/>
          </w:rPr>
          <w:t>https://doi.org/10.1145/3381831</w:t>
        </w:r>
      </w:hyperlink>
      <w:r w:rsidR="000A32DF">
        <w:rPr>
          <w:rFonts w:ascii="Times New Roman" w:hAnsi="Times New Roman" w:cs="Times New Roman"/>
        </w:rPr>
        <w:t xml:space="preserve"> </w:t>
      </w:r>
    </w:p>
    <w:p w14:paraId="460DDACC" w14:textId="77777777" w:rsidR="00301267" w:rsidRPr="00301267" w:rsidRDefault="00301267">
      <w:pPr>
        <w:rPr>
          <w:rFonts w:ascii="Times New Roman" w:hAnsi="Times New Roman" w:cs="Times New Roman"/>
        </w:rPr>
      </w:pPr>
    </w:p>
    <w:sectPr w:rsidR="00301267" w:rsidRPr="003012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cquie Cheun-Jensen" w:date="2025-10-08T13:27:00Z" w:initials="JC">
    <w:p w14:paraId="4EE87EBF" w14:textId="77777777" w:rsidR="00EC2779" w:rsidRDefault="00EC2779" w:rsidP="00EC2779">
      <w:pPr>
        <w:pStyle w:val="CommentText"/>
      </w:pPr>
      <w:r>
        <w:rPr>
          <w:rStyle w:val="CommentReference"/>
        </w:rPr>
        <w:annotationRef/>
      </w:r>
      <w:r>
        <w:t xml:space="preserve">This needs to be in the paper template. </w:t>
      </w:r>
    </w:p>
  </w:comment>
  <w:comment w:id="5" w:author="Jacquie Cheun-Jensen" w:date="2025-10-08T15:05:00Z" w:initials="JC">
    <w:p w14:paraId="299844B3" w14:textId="77777777" w:rsidR="005E2B61" w:rsidRDefault="005E2B61" w:rsidP="005E2B61">
      <w:pPr>
        <w:pStyle w:val="CommentText"/>
        <w:numPr>
          <w:ilvl w:val="0"/>
          <w:numId w:val="16"/>
        </w:numPr>
      </w:pPr>
      <w:r>
        <w:rPr>
          <w:rStyle w:val="CommentReference"/>
        </w:rPr>
        <w:annotationRef/>
      </w:r>
      <w:r>
        <w:t>What is the topic? Why should we care?</w:t>
      </w:r>
    </w:p>
    <w:p w14:paraId="519042E5" w14:textId="77777777" w:rsidR="005E2B61" w:rsidRDefault="005E2B61" w:rsidP="005E2B61">
      <w:pPr>
        <w:pStyle w:val="CommentText"/>
        <w:numPr>
          <w:ilvl w:val="1"/>
          <w:numId w:val="16"/>
        </w:numPr>
      </w:pPr>
      <w:r>
        <w:t>Patient Satisfaction Scores</w:t>
      </w:r>
    </w:p>
    <w:p w14:paraId="26632A0D" w14:textId="77777777" w:rsidR="005E2B61" w:rsidRDefault="005E2B61" w:rsidP="005E2B61">
      <w:pPr>
        <w:pStyle w:val="CommentText"/>
        <w:numPr>
          <w:ilvl w:val="1"/>
          <w:numId w:val="16"/>
        </w:numPr>
      </w:pPr>
      <w:r>
        <w:t xml:space="preserve">Needed for reimbursement </w:t>
      </w:r>
    </w:p>
    <w:p w14:paraId="45510CEA" w14:textId="77777777" w:rsidR="005E2B61" w:rsidRDefault="005E2B61" w:rsidP="005E2B61">
      <w:pPr>
        <w:pStyle w:val="CommentText"/>
        <w:numPr>
          <w:ilvl w:val="0"/>
          <w:numId w:val="16"/>
        </w:numPr>
      </w:pPr>
      <w:r>
        <w:t xml:space="preserve">Why is it important to investigate this topic? </w:t>
      </w:r>
    </w:p>
    <w:p w14:paraId="51693ED4" w14:textId="77777777" w:rsidR="005E2B61" w:rsidRDefault="005E2B61" w:rsidP="005E2B61">
      <w:pPr>
        <w:pStyle w:val="CommentText"/>
        <w:numPr>
          <w:ilvl w:val="1"/>
          <w:numId w:val="16"/>
        </w:numPr>
      </w:pPr>
      <w:r>
        <w:t xml:space="preserve">Why is it important </w:t>
      </w:r>
    </w:p>
    <w:p w14:paraId="4D9C3257" w14:textId="77777777" w:rsidR="005E2B61" w:rsidRDefault="005E2B61" w:rsidP="005E2B61">
      <w:pPr>
        <w:pStyle w:val="CommentText"/>
        <w:numPr>
          <w:ilvl w:val="0"/>
          <w:numId w:val="16"/>
        </w:numPr>
      </w:pPr>
      <w:r>
        <w:t xml:space="preserve">What have the other experts discovered about the topic? (High-level overview) </w:t>
      </w:r>
    </w:p>
    <w:p w14:paraId="7C441FF3" w14:textId="77777777" w:rsidR="005E2B61" w:rsidRDefault="005E2B61" w:rsidP="005E2B61">
      <w:pPr>
        <w:pStyle w:val="CommentText"/>
        <w:numPr>
          <w:ilvl w:val="0"/>
          <w:numId w:val="16"/>
        </w:numPr>
      </w:pPr>
      <w:r>
        <w:t xml:space="preserve">What are the gaps? What is the problem? </w:t>
      </w:r>
    </w:p>
    <w:p w14:paraId="5A1B6E06" w14:textId="77777777" w:rsidR="005E2B61" w:rsidRDefault="005E2B61" w:rsidP="005E2B61">
      <w:pPr>
        <w:pStyle w:val="CommentText"/>
        <w:numPr>
          <w:ilvl w:val="0"/>
          <w:numId w:val="16"/>
        </w:numPr>
      </w:pPr>
      <w:r>
        <w:t xml:space="preserve">How will this research solve this problem? </w:t>
      </w:r>
    </w:p>
  </w:comment>
  <w:comment w:id="9" w:author="Jacquie Cheun-Jensen" w:date="2025-10-08T13:37:00Z" w:initials="JC">
    <w:p w14:paraId="2C62DA5E" w14:textId="4D2E7073" w:rsidR="00EC2779" w:rsidRDefault="00EC2779" w:rsidP="00EC2779">
      <w:pPr>
        <w:pStyle w:val="CommentText"/>
      </w:pPr>
      <w:r>
        <w:rPr>
          <w:rStyle w:val="CommentReference"/>
        </w:rPr>
        <w:annotationRef/>
      </w:r>
      <w:r>
        <w:t xml:space="preserve">No need for a hypothesis in the introduction </w:t>
      </w:r>
    </w:p>
  </w:comment>
  <w:comment w:id="10" w:author="Jacquie Cheun-Jensen" w:date="2025-10-08T13:47:00Z" w:initials="JC">
    <w:p w14:paraId="1677C509" w14:textId="77777777" w:rsidR="001F1378" w:rsidRDefault="001F1378" w:rsidP="001F1378">
      <w:pPr>
        <w:pStyle w:val="CommentText"/>
      </w:pPr>
      <w:r>
        <w:rPr>
          <w:rStyle w:val="CommentReference"/>
        </w:rPr>
        <w:annotationRef/>
      </w:r>
      <w:r>
        <w:t xml:space="preserve">Remember this needs to give enough background for the reader to understand how you will solve the problem and your hypothesis. </w:t>
      </w:r>
    </w:p>
  </w:comment>
  <w:comment w:id="11" w:author="Jacquie Cheun-Jensen" w:date="2025-10-08T15:07:00Z" w:initials="JC">
    <w:p w14:paraId="447099C7" w14:textId="77777777" w:rsidR="005E2B61" w:rsidRDefault="005E2B61" w:rsidP="005E2B61">
      <w:pPr>
        <w:pStyle w:val="CommentText"/>
      </w:pPr>
      <w:r>
        <w:rPr>
          <w:rStyle w:val="CommentReference"/>
        </w:rPr>
        <w:annotationRef/>
      </w:r>
      <w:r>
        <w:t>Add your hypothesis at the end of the literature review.</w:t>
      </w:r>
    </w:p>
  </w:comment>
  <w:comment w:id="16" w:author="Jacquie Cheun-Jensen" w:date="2025-10-08T15:07:00Z" w:initials="JC">
    <w:p w14:paraId="602ACFD7" w14:textId="516C6339" w:rsidR="005E2B61" w:rsidRDefault="005E2B61" w:rsidP="005E2B61">
      <w:pPr>
        <w:pStyle w:val="CommentText"/>
      </w:pPr>
      <w:r>
        <w:rPr>
          <w:rStyle w:val="CommentReference"/>
        </w:rPr>
        <w:annotationRef/>
      </w:r>
      <w:r>
        <w:t xml:space="preserve">Add these points throughout your literature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E87EBF" w15:done="0"/>
  <w15:commentEx w15:paraId="5A1B6E06" w15:done="0"/>
  <w15:commentEx w15:paraId="2C62DA5E" w15:done="0"/>
  <w15:commentEx w15:paraId="1677C509" w15:done="0"/>
  <w15:commentEx w15:paraId="447099C7" w15:paraIdParent="1677C509" w15:done="0"/>
  <w15:commentEx w15:paraId="602ACF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543741" w16cex:dateUtc="2025-10-08T20:27:00Z"/>
  <w16cex:commentExtensible w16cex:durableId="6EED461F" w16cex:dateUtc="2025-10-08T22:05:00Z"/>
  <w16cex:commentExtensible w16cex:durableId="7BA8DA0A" w16cex:dateUtc="2025-10-08T20:37:00Z"/>
  <w16cex:commentExtensible w16cex:durableId="5D83AA3C" w16cex:dateUtc="2025-10-08T20:47:00Z"/>
  <w16cex:commentExtensible w16cex:durableId="7D6CAB75" w16cex:dateUtc="2025-10-08T22:07:00Z"/>
  <w16cex:commentExtensible w16cex:durableId="57CF3C27" w16cex:dateUtc="2025-10-08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E87EBF" w16cid:durableId="28543741"/>
  <w16cid:commentId w16cid:paraId="5A1B6E06" w16cid:durableId="6EED461F"/>
  <w16cid:commentId w16cid:paraId="2C62DA5E" w16cid:durableId="7BA8DA0A"/>
  <w16cid:commentId w16cid:paraId="1677C509" w16cid:durableId="5D83AA3C"/>
  <w16cid:commentId w16cid:paraId="447099C7" w16cid:durableId="7D6CAB75"/>
  <w16cid:commentId w16cid:paraId="602ACFD7" w16cid:durableId="57CF3C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2FB"/>
    <w:multiLevelType w:val="multilevel"/>
    <w:tmpl w:val="F19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3BD5"/>
    <w:multiLevelType w:val="multilevel"/>
    <w:tmpl w:val="3A9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109B"/>
    <w:multiLevelType w:val="hybridMultilevel"/>
    <w:tmpl w:val="8CE83DDC"/>
    <w:lvl w:ilvl="0" w:tplc="B0B006BA">
      <w:start w:val="1"/>
      <w:numFmt w:val="upperLetter"/>
      <w:lvlText w:val="%1."/>
      <w:lvlJc w:val="left"/>
      <w:pPr>
        <w:ind w:left="720" w:hanging="360"/>
      </w:pPr>
    </w:lvl>
    <w:lvl w:ilvl="1" w:tplc="A59E1A74">
      <w:start w:val="1"/>
      <w:numFmt w:val="lowerLetter"/>
      <w:lvlText w:val="%2."/>
      <w:lvlJc w:val="left"/>
      <w:pPr>
        <w:ind w:left="720" w:hanging="360"/>
      </w:pPr>
    </w:lvl>
    <w:lvl w:ilvl="2" w:tplc="A17CAB16">
      <w:start w:val="1"/>
      <w:numFmt w:val="upperLetter"/>
      <w:lvlText w:val="%3."/>
      <w:lvlJc w:val="left"/>
      <w:pPr>
        <w:ind w:left="720" w:hanging="360"/>
      </w:pPr>
    </w:lvl>
    <w:lvl w:ilvl="3" w:tplc="157C74F6">
      <w:start w:val="1"/>
      <w:numFmt w:val="upperLetter"/>
      <w:lvlText w:val="%4."/>
      <w:lvlJc w:val="left"/>
      <w:pPr>
        <w:ind w:left="720" w:hanging="360"/>
      </w:pPr>
    </w:lvl>
    <w:lvl w:ilvl="4" w:tplc="73CA9F2A">
      <w:start w:val="1"/>
      <w:numFmt w:val="upperLetter"/>
      <w:lvlText w:val="%5."/>
      <w:lvlJc w:val="left"/>
      <w:pPr>
        <w:ind w:left="720" w:hanging="360"/>
      </w:pPr>
    </w:lvl>
    <w:lvl w:ilvl="5" w:tplc="9A227FCE">
      <w:start w:val="1"/>
      <w:numFmt w:val="upperLetter"/>
      <w:lvlText w:val="%6."/>
      <w:lvlJc w:val="left"/>
      <w:pPr>
        <w:ind w:left="720" w:hanging="360"/>
      </w:pPr>
    </w:lvl>
    <w:lvl w:ilvl="6" w:tplc="96B04E5E">
      <w:start w:val="1"/>
      <w:numFmt w:val="upperLetter"/>
      <w:lvlText w:val="%7."/>
      <w:lvlJc w:val="left"/>
      <w:pPr>
        <w:ind w:left="720" w:hanging="360"/>
      </w:pPr>
    </w:lvl>
    <w:lvl w:ilvl="7" w:tplc="E98C641A">
      <w:start w:val="1"/>
      <w:numFmt w:val="upperLetter"/>
      <w:lvlText w:val="%8."/>
      <w:lvlJc w:val="left"/>
      <w:pPr>
        <w:ind w:left="720" w:hanging="360"/>
      </w:pPr>
    </w:lvl>
    <w:lvl w:ilvl="8" w:tplc="CE0EA028">
      <w:start w:val="1"/>
      <w:numFmt w:val="upperLetter"/>
      <w:lvlText w:val="%9."/>
      <w:lvlJc w:val="left"/>
      <w:pPr>
        <w:ind w:left="720" w:hanging="360"/>
      </w:pPr>
    </w:lvl>
  </w:abstractNum>
  <w:abstractNum w:abstractNumId="3" w15:restartNumberingAfterBreak="0">
    <w:nsid w:val="06AA5090"/>
    <w:multiLevelType w:val="multilevel"/>
    <w:tmpl w:val="B9A45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5375"/>
    <w:multiLevelType w:val="multilevel"/>
    <w:tmpl w:val="CFC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133EA"/>
    <w:multiLevelType w:val="multilevel"/>
    <w:tmpl w:val="8EE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E281C"/>
    <w:multiLevelType w:val="multilevel"/>
    <w:tmpl w:val="D02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4C6C"/>
    <w:multiLevelType w:val="multilevel"/>
    <w:tmpl w:val="282C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B4937"/>
    <w:multiLevelType w:val="multilevel"/>
    <w:tmpl w:val="2968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B54C4"/>
    <w:multiLevelType w:val="hybridMultilevel"/>
    <w:tmpl w:val="40C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15BE"/>
    <w:multiLevelType w:val="multilevel"/>
    <w:tmpl w:val="AA28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1E8F"/>
    <w:multiLevelType w:val="hybridMultilevel"/>
    <w:tmpl w:val="12E41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23C0EC1"/>
    <w:multiLevelType w:val="multilevel"/>
    <w:tmpl w:val="52D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E40FD"/>
    <w:multiLevelType w:val="multilevel"/>
    <w:tmpl w:val="E46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61E08"/>
    <w:multiLevelType w:val="multilevel"/>
    <w:tmpl w:val="A846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7411B"/>
    <w:multiLevelType w:val="multilevel"/>
    <w:tmpl w:val="AF1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6303">
    <w:abstractNumId w:val="5"/>
  </w:num>
  <w:num w:numId="2" w16cid:durableId="1864899882">
    <w:abstractNumId w:val="1"/>
  </w:num>
  <w:num w:numId="3" w16cid:durableId="761142075">
    <w:abstractNumId w:val="3"/>
  </w:num>
  <w:num w:numId="4" w16cid:durableId="408504332">
    <w:abstractNumId w:val="12"/>
  </w:num>
  <w:num w:numId="5" w16cid:durableId="1699037763">
    <w:abstractNumId w:val="10"/>
  </w:num>
  <w:num w:numId="6" w16cid:durableId="1883205006">
    <w:abstractNumId w:val="14"/>
  </w:num>
  <w:num w:numId="7" w16cid:durableId="1450707187">
    <w:abstractNumId w:val="7"/>
  </w:num>
  <w:num w:numId="8" w16cid:durableId="24064897">
    <w:abstractNumId w:val="6"/>
  </w:num>
  <w:num w:numId="9" w16cid:durableId="173695505">
    <w:abstractNumId w:val="4"/>
  </w:num>
  <w:num w:numId="10" w16cid:durableId="179011465">
    <w:abstractNumId w:val="11"/>
  </w:num>
  <w:num w:numId="11" w16cid:durableId="201673930">
    <w:abstractNumId w:val="0"/>
  </w:num>
  <w:num w:numId="12" w16cid:durableId="192694442">
    <w:abstractNumId w:val="8"/>
  </w:num>
  <w:num w:numId="13" w16cid:durableId="1486970838">
    <w:abstractNumId w:val="13"/>
  </w:num>
  <w:num w:numId="14" w16cid:durableId="1164974551">
    <w:abstractNumId w:val="15"/>
  </w:num>
  <w:num w:numId="15" w16cid:durableId="1917981501">
    <w:abstractNumId w:val="9"/>
  </w:num>
  <w:num w:numId="16" w16cid:durableId="16631229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cquie Cheun-Jensen">
    <w15:presenceInfo w15:providerId="Windows Live" w15:userId="d5041ace5c27ba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67"/>
    <w:rsid w:val="0004660B"/>
    <w:rsid w:val="000A32DF"/>
    <w:rsid w:val="00114919"/>
    <w:rsid w:val="001F1378"/>
    <w:rsid w:val="002D2E92"/>
    <w:rsid w:val="00301267"/>
    <w:rsid w:val="00457361"/>
    <w:rsid w:val="00493010"/>
    <w:rsid w:val="005E2B61"/>
    <w:rsid w:val="00681D3D"/>
    <w:rsid w:val="007109DA"/>
    <w:rsid w:val="009430DF"/>
    <w:rsid w:val="00B4202C"/>
    <w:rsid w:val="00B952B3"/>
    <w:rsid w:val="00BE4E2B"/>
    <w:rsid w:val="00E27B6A"/>
    <w:rsid w:val="00E424C3"/>
    <w:rsid w:val="00EC2779"/>
    <w:rsid w:val="00F66D52"/>
    <w:rsid w:val="00F7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BBFDA"/>
  <w15:chartTrackingRefBased/>
  <w15:docId w15:val="{6E8A1E16-0AB5-4E40-9AFA-F992988E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267"/>
    <w:rPr>
      <w:rFonts w:eastAsiaTheme="majorEastAsia" w:cstheme="majorBidi"/>
      <w:color w:val="272727" w:themeColor="text1" w:themeTint="D8"/>
    </w:rPr>
  </w:style>
  <w:style w:type="paragraph" w:styleId="Title">
    <w:name w:val="Title"/>
    <w:basedOn w:val="Normal"/>
    <w:next w:val="Normal"/>
    <w:link w:val="TitleChar"/>
    <w:uiPriority w:val="10"/>
    <w:qFormat/>
    <w:rsid w:val="0030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267"/>
    <w:pPr>
      <w:spacing w:before="160"/>
      <w:jc w:val="center"/>
    </w:pPr>
    <w:rPr>
      <w:i/>
      <w:iCs/>
      <w:color w:val="404040" w:themeColor="text1" w:themeTint="BF"/>
    </w:rPr>
  </w:style>
  <w:style w:type="character" w:customStyle="1" w:styleId="QuoteChar">
    <w:name w:val="Quote Char"/>
    <w:basedOn w:val="DefaultParagraphFont"/>
    <w:link w:val="Quote"/>
    <w:uiPriority w:val="29"/>
    <w:rsid w:val="00301267"/>
    <w:rPr>
      <w:i/>
      <w:iCs/>
      <w:color w:val="404040" w:themeColor="text1" w:themeTint="BF"/>
    </w:rPr>
  </w:style>
  <w:style w:type="paragraph" w:styleId="ListParagraph">
    <w:name w:val="List Paragraph"/>
    <w:basedOn w:val="Normal"/>
    <w:uiPriority w:val="34"/>
    <w:qFormat/>
    <w:rsid w:val="00301267"/>
    <w:pPr>
      <w:ind w:left="720"/>
      <w:contextualSpacing/>
    </w:pPr>
  </w:style>
  <w:style w:type="character" w:styleId="IntenseEmphasis">
    <w:name w:val="Intense Emphasis"/>
    <w:basedOn w:val="DefaultParagraphFont"/>
    <w:uiPriority w:val="21"/>
    <w:qFormat/>
    <w:rsid w:val="00301267"/>
    <w:rPr>
      <w:i/>
      <w:iCs/>
      <w:color w:val="0F4761" w:themeColor="accent1" w:themeShade="BF"/>
    </w:rPr>
  </w:style>
  <w:style w:type="paragraph" w:styleId="IntenseQuote">
    <w:name w:val="Intense Quote"/>
    <w:basedOn w:val="Normal"/>
    <w:next w:val="Normal"/>
    <w:link w:val="IntenseQuoteChar"/>
    <w:uiPriority w:val="30"/>
    <w:qFormat/>
    <w:rsid w:val="00301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267"/>
    <w:rPr>
      <w:i/>
      <w:iCs/>
      <w:color w:val="0F4761" w:themeColor="accent1" w:themeShade="BF"/>
    </w:rPr>
  </w:style>
  <w:style w:type="character" w:styleId="IntenseReference">
    <w:name w:val="Intense Reference"/>
    <w:basedOn w:val="DefaultParagraphFont"/>
    <w:uiPriority w:val="32"/>
    <w:qFormat/>
    <w:rsid w:val="00301267"/>
    <w:rPr>
      <w:b/>
      <w:bCs/>
      <w:smallCaps/>
      <w:color w:val="0F4761" w:themeColor="accent1" w:themeShade="BF"/>
      <w:spacing w:val="5"/>
    </w:rPr>
  </w:style>
  <w:style w:type="character" w:styleId="Hyperlink">
    <w:name w:val="Hyperlink"/>
    <w:basedOn w:val="DefaultParagraphFont"/>
    <w:uiPriority w:val="99"/>
    <w:unhideWhenUsed/>
    <w:rsid w:val="009430DF"/>
    <w:rPr>
      <w:color w:val="467886" w:themeColor="hyperlink"/>
      <w:u w:val="single"/>
    </w:rPr>
  </w:style>
  <w:style w:type="character" w:styleId="UnresolvedMention">
    <w:name w:val="Unresolved Mention"/>
    <w:basedOn w:val="DefaultParagraphFont"/>
    <w:uiPriority w:val="99"/>
    <w:semiHidden/>
    <w:unhideWhenUsed/>
    <w:rsid w:val="009430DF"/>
    <w:rPr>
      <w:color w:val="605E5C"/>
      <w:shd w:val="clear" w:color="auto" w:fill="E1DFDD"/>
    </w:rPr>
  </w:style>
  <w:style w:type="paragraph" w:styleId="Revision">
    <w:name w:val="Revision"/>
    <w:hidden/>
    <w:uiPriority w:val="99"/>
    <w:semiHidden/>
    <w:rsid w:val="00EC2779"/>
    <w:pPr>
      <w:spacing w:after="0" w:line="240" w:lineRule="auto"/>
    </w:pPr>
  </w:style>
  <w:style w:type="character" w:styleId="CommentReference">
    <w:name w:val="annotation reference"/>
    <w:basedOn w:val="DefaultParagraphFont"/>
    <w:uiPriority w:val="99"/>
    <w:semiHidden/>
    <w:unhideWhenUsed/>
    <w:rsid w:val="00EC2779"/>
    <w:rPr>
      <w:sz w:val="16"/>
      <w:szCs w:val="16"/>
    </w:rPr>
  </w:style>
  <w:style w:type="paragraph" w:styleId="CommentText">
    <w:name w:val="annotation text"/>
    <w:basedOn w:val="Normal"/>
    <w:link w:val="CommentTextChar"/>
    <w:uiPriority w:val="99"/>
    <w:unhideWhenUsed/>
    <w:rsid w:val="00EC2779"/>
    <w:pPr>
      <w:spacing w:line="240" w:lineRule="auto"/>
    </w:pPr>
    <w:rPr>
      <w:sz w:val="20"/>
      <w:szCs w:val="20"/>
    </w:rPr>
  </w:style>
  <w:style w:type="character" w:customStyle="1" w:styleId="CommentTextChar">
    <w:name w:val="Comment Text Char"/>
    <w:basedOn w:val="DefaultParagraphFont"/>
    <w:link w:val="CommentText"/>
    <w:uiPriority w:val="99"/>
    <w:rsid w:val="00EC2779"/>
    <w:rPr>
      <w:sz w:val="20"/>
      <w:szCs w:val="20"/>
    </w:rPr>
  </w:style>
  <w:style w:type="paragraph" w:styleId="CommentSubject">
    <w:name w:val="annotation subject"/>
    <w:basedOn w:val="CommentText"/>
    <w:next w:val="CommentText"/>
    <w:link w:val="CommentSubjectChar"/>
    <w:uiPriority w:val="99"/>
    <w:semiHidden/>
    <w:unhideWhenUsed/>
    <w:rsid w:val="00EC2779"/>
    <w:rPr>
      <w:b/>
      <w:bCs/>
    </w:rPr>
  </w:style>
  <w:style w:type="character" w:customStyle="1" w:styleId="CommentSubjectChar">
    <w:name w:val="Comment Subject Char"/>
    <w:basedOn w:val="CommentTextChar"/>
    <w:link w:val="CommentSubject"/>
    <w:uiPriority w:val="99"/>
    <w:semiHidden/>
    <w:rsid w:val="00EC27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9996">
      <w:bodyDiv w:val="1"/>
      <w:marLeft w:val="0"/>
      <w:marRight w:val="0"/>
      <w:marTop w:val="0"/>
      <w:marBottom w:val="0"/>
      <w:divBdr>
        <w:top w:val="none" w:sz="0" w:space="0" w:color="auto"/>
        <w:left w:val="none" w:sz="0" w:space="0" w:color="auto"/>
        <w:bottom w:val="none" w:sz="0" w:space="0" w:color="auto"/>
        <w:right w:val="none" w:sz="0" w:space="0" w:color="auto"/>
      </w:divBdr>
    </w:div>
    <w:div w:id="364336117">
      <w:bodyDiv w:val="1"/>
      <w:marLeft w:val="0"/>
      <w:marRight w:val="0"/>
      <w:marTop w:val="0"/>
      <w:marBottom w:val="0"/>
      <w:divBdr>
        <w:top w:val="none" w:sz="0" w:space="0" w:color="auto"/>
        <w:left w:val="none" w:sz="0" w:space="0" w:color="auto"/>
        <w:bottom w:val="none" w:sz="0" w:space="0" w:color="auto"/>
        <w:right w:val="none" w:sz="0" w:space="0" w:color="auto"/>
      </w:divBdr>
    </w:div>
    <w:div w:id="417873344">
      <w:bodyDiv w:val="1"/>
      <w:marLeft w:val="0"/>
      <w:marRight w:val="0"/>
      <w:marTop w:val="0"/>
      <w:marBottom w:val="0"/>
      <w:divBdr>
        <w:top w:val="none" w:sz="0" w:space="0" w:color="auto"/>
        <w:left w:val="none" w:sz="0" w:space="0" w:color="auto"/>
        <w:bottom w:val="none" w:sz="0" w:space="0" w:color="auto"/>
        <w:right w:val="none" w:sz="0" w:space="0" w:color="auto"/>
      </w:divBdr>
    </w:div>
    <w:div w:id="457143591">
      <w:bodyDiv w:val="1"/>
      <w:marLeft w:val="0"/>
      <w:marRight w:val="0"/>
      <w:marTop w:val="0"/>
      <w:marBottom w:val="0"/>
      <w:divBdr>
        <w:top w:val="none" w:sz="0" w:space="0" w:color="auto"/>
        <w:left w:val="none" w:sz="0" w:space="0" w:color="auto"/>
        <w:bottom w:val="none" w:sz="0" w:space="0" w:color="auto"/>
        <w:right w:val="none" w:sz="0" w:space="0" w:color="auto"/>
      </w:divBdr>
    </w:div>
    <w:div w:id="534854573">
      <w:bodyDiv w:val="1"/>
      <w:marLeft w:val="0"/>
      <w:marRight w:val="0"/>
      <w:marTop w:val="0"/>
      <w:marBottom w:val="0"/>
      <w:divBdr>
        <w:top w:val="none" w:sz="0" w:space="0" w:color="auto"/>
        <w:left w:val="none" w:sz="0" w:space="0" w:color="auto"/>
        <w:bottom w:val="none" w:sz="0" w:space="0" w:color="auto"/>
        <w:right w:val="none" w:sz="0" w:space="0" w:color="auto"/>
      </w:divBdr>
    </w:div>
    <w:div w:id="537593358">
      <w:bodyDiv w:val="1"/>
      <w:marLeft w:val="0"/>
      <w:marRight w:val="0"/>
      <w:marTop w:val="0"/>
      <w:marBottom w:val="0"/>
      <w:divBdr>
        <w:top w:val="none" w:sz="0" w:space="0" w:color="auto"/>
        <w:left w:val="none" w:sz="0" w:space="0" w:color="auto"/>
        <w:bottom w:val="none" w:sz="0" w:space="0" w:color="auto"/>
        <w:right w:val="none" w:sz="0" w:space="0" w:color="auto"/>
      </w:divBdr>
    </w:div>
    <w:div w:id="1108817819">
      <w:bodyDiv w:val="1"/>
      <w:marLeft w:val="0"/>
      <w:marRight w:val="0"/>
      <w:marTop w:val="0"/>
      <w:marBottom w:val="0"/>
      <w:divBdr>
        <w:top w:val="none" w:sz="0" w:space="0" w:color="auto"/>
        <w:left w:val="none" w:sz="0" w:space="0" w:color="auto"/>
        <w:bottom w:val="none" w:sz="0" w:space="0" w:color="auto"/>
        <w:right w:val="none" w:sz="0" w:space="0" w:color="auto"/>
      </w:divBdr>
    </w:div>
    <w:div w:id="1159231827">
      <w:bodyDiv w:val="1"/>
      <w:marLeft w:val="0"/>
      <w:marRight w:val="0"/>
      <w:marTop w:val="0"/>
      <w:marBottom w:val="0"/>
      <w:divBdr>
        <w:top w:val="none" w:sz="0" w:space="0" w:color="auto"/>
        <w:left w:val="none" w:sz="0" w:space="0" w:color="auto"/>
        <w:bottom w:val="none" w:sz="0" w:space="0" w:color="auto"/>
        <w:right w:val="none" w:sz="0" w:space="0" w:color="auto"/>
      </w:divBdr>
    </w:div>
    <w:div w:id="1222446942">
      <w:bodyDiv w:val="1"/>
      <w:marLeft w:val="0"/>
      <w:marRight w:val="0"/>
      <w:marTop w:val="0"/>
      <w:marBottom w:val="0"/>
      <w:divBdr>
        <w:top w:val="none" w:sz="0" w:space="0" w:color="auto"/>
        <w:left w:val="none" w:sz="0" w:space="0" w:color="auto"/>
        <w:bottom w:val="none" w:sz="0" w:space="0" w:color="auto"/>
        <w:right w:val="none" w:sz="0" w:space="0" w:color="auto"/>
      </w:divBdr>
    </w:div>
    <w:div w:id="1596475846">
      <w:bodyDiv w:val="1"/>
      <w:marLeft w:val="0"/>
      <w:marRight w:val="0"/>
      <w:marTop w:val="0"/>
      <w:marBottom w:val="0"/>
      <w:divBdr>
        <w:top w:val="none" w:sz="0" w:space="0" w:color="auto"/>
        <w:left w:val="none" w:sz="0" w:space="0" w:color="auto"/>
        <w:bottom w:val="none" w:sz="0" w:space="0" w:color="auto"/>
        <w:right w:val="none" w:sz="0" w:space="0" w:color="auto"/>
      </w:divBdr>
    </w:div>
    <w:div w:id="1690334356">
      <w:bodyDiv w:val="1"/>
      <w:marLeft w:val="0"/>
      <w:marRight w:val="0"/>
      <w:marTop w:val="0"/>
      <w:marBottom w:val="0"/>
      <w:divBdr>
        <w:top w:val="none" w:sz="0" w:space="0" w:color="auto"/>
        <w:left w:val="none" w:sz="0" w:space="0" w:color="auto"/>
        <w:bottom w:val="none" w:sz="0" w:space="0" w:color="auto"/>
        <w:right w:val="none" w:sz="0" w:space="0" w:color="auto"/>
      </w:divBdr>
    </w:div>
    <w:div w:id="1936787902">
      <w:bodyDiv w:val="1"/>
      <w:marLeft w:val="0"/>
      <w:marRight w:val="0"/>
      <w:marTop w:val="0"/>
      <w:marBottom w:val="0"/>
      <w:divBdr>
        <w:top w:val="none" w:sz="0" w:space="0" w:color="auto"/>
        <w:left w:val="none" w:sz="0" w:space="0" w:color="auto"/>
        <w:bottom w:val="none" w:sz="0" w:space="0" w:color="auto"/>
        <w:right w:val="none" w:sz="0" w:space="0" w:color="auto"/>
      </w:divBdr>
    </w:div>
    <w:div w:id="1948736537">
      <w:bodyDiv w:val="1"/>
      <w:marLeft w:val="0"/>
      <w:marRight w:val="0"/>
      <w:marTop w:val="0"/>
      <w:marBottom w:val="0"/>
      <w:divBdr>
        <w:top w:val="none" w:sz="0" w:space="0" w:color="auto"/>
        <w:left w:val="none" w:sz="0" w:space="0" w:color="auto"/>
        <w:bottom w:val="none" w:sz="0" w:space="0" w:color="auto"/>
        <w:right w:val="none" w:sz="0" w:space="0" w:color="auto"/>
      </w:divBdr>
    </w:div>
    <w:div w:id="1983535144">
      <w:bodyDiv w:val="1"/>
      <w:marLeft w:val="0"/>
      <w:marRight w:val="0"/>
      <w:marTop w:val="0"/>
      <w:marBottom w:val="0"/>
      <w:divBdr>
        <w:top w:val="none" w:sz="0" w:space="0" w:color="auto"/>
        <w:left w:val="none" w:sz="0" w:space="0" w:color="auto"/>
        <w:bottom w:val="none" w:sz="0" w:space="0" w:color="auto"/>
        <w:right w:val="none" w:sz="0" w:space="0" w:color="auto"/>
      </w:divBdr>
    </w:div>
    <w:div w:id="21115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rxiv.org/abs/2106.09685" TargetMode="External"/><Relationship Id="rId18" Type="http://schemas.openxmlformats.org/officeDocument/2006/relationships/hyperlink" Target="https://arxiv.org/abs/1706.05098"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aclanthology.org/P17-2068" TargetMode="External"/><Relationship Id="rId17" Type="http://schemas.openxmlformats.org/officeDocument/2006/relationships/hyperlink" Target="https://aclanthology.org/S16-1002" TargetMode="External"/><Relationship Id="rId2" Type="http://schemas.openxmlformats.org/officeDocument/2006/relationships/styles" Target="styles.xml"/><Relationship Id="rId16" Type="http://schemas.openxmlformats.org/officeDocument/2006/relationships/hyperlink" Target="https://aclanthology.org/S14-2004"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3-540-45014-9_1" TargetMode="External"/><Relationship Id="rId5" Type="http://schemas.openxmlformats.org/officeDocument/2006/relationships/comments" Target="comments.xml"/><Relationship Id="rId15" Type="http://schemas.openxmlformats.org/officeDocument/2006/relationships/hyperlink" Target="https://doi.org/10.1145/3124420" TargetMode="External"/><Relationship Id="rId10" Type="http://schemas.openxmlformats.org/officeDocument/2006/relationships/hyperlink" Target="https://doi.org/10.18653/v1/N19-1423" TargetMode="External"/><Relationship Id="rId19" Type="http://schemas.openxmlformats.org/officeDocument/2006/relationships/hyperlink" Target="https://doi.org/10.1145/3381831" TargetMode="External"/><Relationship Id="rId4" Type="http://schemas.openxmlformats.org/officeDocument/2006/relationships/webSettings" Target="webSettings.xml"/><Relationship Id="rId9" Type="http://schemas.openxmlformats.org/officeDocument/2006/relationships/hyperlink" Target="https://arxiv.org/abs/2005.14165?utm_source=chatgpt.com" TargetMode="External"/><Relationship Id="rId14" Type="http://schemas.openxmlformats.org/officeDocument/2006/relationships/hyperlink" Target="https://aclanthology.org/2020.findings-emnlp.37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2310</Words>
  <Characters>12314</Characters>
  <Application>Microsoft Office Word</Application>
  <DocSecurity>0</DocSecurity>
  <Lines>307</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Jacquie Cheun-Jensen</cp:lastModifiedBy>
  <cp:revision>4</cp:revision>
  <dcterms:created xsi:type="dcterms:W3CDTF">2025-10-02T04:19:00Z</dcterms:created>
  <dcterms:modified xsi:type="dcterms:W3CDTF">2025-10-08T22:11:00Z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2025-10-02T04:19:05Z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6eab8ac5-859b-4b6e-83c9-f722f4f2f369</vt:lpwstr>
  </property>
  <property fmtid="{D5CDD505-2E9C-101B-9397-08002B2CF9AE}" pid="8" name="MSIP_Label_831f0267-8575-4fc2-99cc-f6b7f9934be9_ContentBits">
    <vt:lpwstr>0</vt:lpwstr>
  </property>
  <property fmtid="{D5CDD505-2E9C-101B-9397-08002B2CF9AE}" pid="9" name="MSIP_Label_831f0267-8575-4fc2-99cc-f6b7f9934be9_Tag">
    <vt:lpwstr>10, 3, 0, 1</vt:lpwstr>
  </property>
  <property fmtid="{D5CDD505-2E9C-101B-9397-08002B2CF9AE}" pid="10" name="GrammarlyDocumentId">
    <vt:lpwstr>c8dd703b-7097-47c5-ae9a-446194ce8952</vt:lpwstr>
  </property>
</Properties>
</file>